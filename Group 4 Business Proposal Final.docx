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3297395"/>
        <w:docPartObj>
          <w:docPartGallery w:val="Cover Pages"/>
          <w:docPartUnique/>
        </w:docPartObj>
      </w:sdtPr>
      <w:sdtEndPr>
        <w:rPr>
          <w:rFonts w:ascii="Segoe UI" w:hAnsi="Segoe UI" w:cs="Segoe UI"/>
          <w:color w:val="374151"/>
          <w:sz w:val="22"/>
          <w:szCs w:val="22"/>
          <w:shd w:val="clear" w:color="auto" w:fill="FFFFFF"/>
        </w:rPr>
      </w:sdtEndPr>
      <w:sdtContent>
        <w:p w14:paraId="7DA567F1" w14:textId="2033598F" w:rsidR="007E6B90" w:rsidRDefault="007E6B90">
          <w:r>
            <w:rPr>
              <w:noProof/>
            </w:rPr>
            <mc:AlternateContent>
              <mc:Choice Requires="wpg">
                <w:drawing>
                  <wp:anchor distT="0" distB="0" distL="114300" distR="114300" simplePos="0" relativeHeight="251663360" behindDoc="1" locked="0" layoutInCell="1" allowOverlap="1" wp14:anchorId="6420FB4F" wp14:editId="045D3E35">
                    <wp:simplePos x="0" y="0"/>
                    <wp:positionH relativeFrom="margin">
                      <wp:posOffset>-525439</wp:posOffset>
                    </wp:positionH>
                    <wp:positionV relativeFrom="page">
                      <wp:posOffset>-354842</wp:posOffset>
                    </wp:positionV>
                    <wp:extent cx="6853302" cy="7068181"/>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3302" cy="7068181"/>
                              <a:chOff x="0" y="-615676"/>
                              <a:chExt cx="5557520" cy="5404485"/>
                            </a:xfrm>
                          </wpg:grpSpPr>
                          <wps:wsp>
                            <wps:cNvPr id="126" name="Freeform 10"/>
                            <wps:cNvSpPr>
                              <a:spLocks/>
                            </wps:cNvSpPr>
                            <wps:spPr bwMode="auto">
                              <a:xfrm>
                                <a:off x="0" y="-61567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419035" w14:textId="265F8A56" w:rsidR="007E6B90" w:rsidRPr="007E6B90" w:rsidRDefault="00000000" w:rsidP="007E6B90">
                                  <w:pPr>
                                    <w:jc w:val="cente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45A72">
                                        <w:rPr>
                                          <w:color w:val="FFFFFF" w:themeColor="background1"/>
                                          <w:sz w:val="56"/>
                                          <w:szCs w:val="56"/>
                                        </w:rPr>
                                        <w:t>Group 4 Business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20964" y="4133225"/>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6420FB4F" id="Group 28" o:spid="_x0000_s1026" style="position:absolute;left:0;text-align:left;margin-left:-41.35pt;margin-top:-27.95pt;width:539.65pt;height:556.55pt;z-index:-251653120;mso-width-percent:1154;mso-position-horizontal-relative:margin;mso-position-vertical-relative:page;mso-width-percent:1154;mso-width-relative:margin" coordorigin=",-6156"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">
                    <o:lock v:ext="edit" aspectratio="t"/>
                    <v:shape id="Freeform 10" o:spid="_x0000_s1027" style="position:absolute;top:-6156;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419035" w14:textId="265F8A56" w:rsidR="007E6B90" w:rsidRPr="007E6B90" w:rsidRDefault="00000000" w:rsidP="007E6B90">
                            <w:pPr>
                              <w:jc w:val="cente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45A72">
                                  <w:rPr>
                                    <w:color w:val="FFFFFF" w:themeColor="background1"/>
                                    <w:sz w:val="56"/>
                                    <w:szCs w:val="56"/>
                                  </w:rPr>
                                  <w:t>Group 4 Business Proposal</w:t>
                                </w:r>
                              </w:sdtContent>
                            </w:sdt>
                          </w:p>
                        </w:txbxContent>
                      </v:textbox>
                    </v:shape>
                    <v:shape id="Freeform 11" o:spid="_x0000_s1028" style="position:absolute;left:8209;top:41332;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8032985" w14:textId="31F507B2" w:rsidR="007E6B90" w:rsidRDefault="007E6B90">
          <w:pPr>
            <w:spacing w:before="0" w:after="0"/>
            <w:ind w:left="0" w:right="0"/>
            <w:rPr>
              <w:rFonts w:ascii="Segoe UI" w:hAnsi="Segoe UI" w:cs="Segoe UI"/>
              <w:color w:val="374151"/>
              <w:sz w:val="22"/>
              <w:szCs w:val="22"/>
              <w:shd w:val="clear" w:color="auto" w:fill="FFFFFF"/>
            </w:rPr>
          </w:pPr>
          <w:r>
            <w:rPr>
              <w:noProof/>
            </w:rPr>
            <mc:AlternateContent>
              <mc:Choice Requires="wps">
                <w:drawing>
                  <wp:anchor distT="0" distB="0" distL="114300" distR="114300" simplePos="0" relativeHeight="251665408" behindDoc="0" locked="0" layoutInCell="1" allowOverlap="1" wp14:anchorId="6A0E771A" wp14:editId="0ACE7588">
                    <wp:simplePos x="0" y="0"/>
                    <wp:positionH relativeFrom="page">
                      <wp:posOffset>-68239</wp:posOffset>
                    </wp:positionH>
                    <wp:positionV relativeFrom="page">
                      <wp:posOffset>7287905</wp:posOffset>
                    </wp:positionV>
                    <wp:extent cx="5753100" cy="846162"/>
                    <wp:effectExtent l="0" t="0" r="0" b="1143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846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406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4342767" w14:textId="25C1321E" w:rsidR="007E6B90" w:rsidRDefault="007E6B90" w:rsidP="007E6B90">
                                    <w:pPr>
                                      <w:pStyle w:val="NoSpacing"/>
                                      <w:spacing w:before="40" w:after="40"/>
                                      <w:jc w:val="center"/>
                                      <w:rPr>
                                        <w:caps/>
                                        <w:color w:val="17406D" w:themeColor="accent1"/>
                                        <w:sz w:val="28"/>
                                        <w:szCs w:val="28"/>
                                      </w:rPr>
                                    </w:pPr>
                                    <w:r>
                                      <w:rPr>
                                        <w:caps/>
                                        <w:color w:val="17406D" w:themeColor="accent1"/>
                                        <w:sz w:val="28"/>
                                        <w:szCs w:val="28"/>
                                      </w:rPr>
                                      <w:t>Group members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FD85C5B" w14:textId="03C5E169" w:rsidR="007E6B90" w:rsidRDefault="007E6B90" w:rsidP="007E6B90">
                                    <w:pPr>
                                      <w:pStyle w:val="NoSpacing"/>
                                      <w:spacing w:before="40" w:after="40"/>
                                      <w:jc w:val="center"/>
                                      <w:rPr>
                                        <w:caps/>
                                        <w:color w:val="7CCA62" w:themeColor="accent5"/>
                                        <w:sz w:val="24"/>
                                        <w:szCs w:val="24"/>
                                      </w:rPr>
                                    </w:pPr>
                                    <w:r>
                                      <w:rPr>
                                        <w:caps/>
                                        <w:color w:val="7CCA62" w:themeColor="accent5"/>
                                        <w:sz w:val="24"/>
                                        <w:szCs w:val="24"/>
                                      </w:rPr>
                                      <w:t>Tonisha b</w:t>
                                    </w:r>
                                    <w:r w:rsidR="002E2D7E">
                                      <w:rPr>
                                        <w:caps/>
                                        <w:color w:val="7CCA62" w:themeColor="accent5"/>
                                        <w:sz w:val="24"/>
                                        <w:szCs w:val="24"/>
                                      </w:rPr>
                                      <w:t>.</w:t>
                                    </w:r>
                                    <w:r>
                                      <w:rPr>
                                        <w:caps/>
                                        <w:color w:val="7CCA62" w:themeColor="accent5"/>
                                        <w:sz w:val="24"/>
                                        <w:szCs w:val="24"/>
                                      </w:rPr>
                                      <w:t xml:space="preserve"> * Will C</w:t>
                                    </w:r>
                                    <w:r w:rsidR="002E2D7E">
                                      <w:rPr>
                                        <w:caps/>
                                        <w:color w:val="7CCA62" w:themeColor="accent5"/>
                                        <w:sz w:val="24"/>
                                        <w:szCs w:val="24"/>
                                      </w:rPr>
                                      <w:t>.</w:t>
                                    </w:r>
                                    <w:r>
                                      <w:rPr>
                                        <w:caps/>
                                        <w:color w:val="7CCA62" w:themeColor="accent5"/>
                                        <w:sz w:val="24"/>
                                        <w:szCs w:val="24"/>
                                      </w:rPr>
                                      <w:t xml:space="preserve"> * Jessica D</w:t>
                                    </w:r>
                                    <w:r w:rsidR="002E2D7E">
                                      <w:rPr>
                                        <w:caps/>
                                        <w:color w:val="7CCA62" w:themeColor="accent5"/>
                                        <w:sz w:val="24"/>
                                        <w:szCs w:val="24"/>
                                      </w:rPr>
                                      <w:t>.</w:t>
                                    </w:r>
                                    <w:r>
                                      <w:rPr>
                                        <w:caps/>
                                        <w:color w:val="7CCA62" w:themeColor="accent5"/>
                                        <w:sz w:val="24"/>
                                        <w:szCs w:val="24"/>
                                      </w:rPr>
                                      <w:t>* Nelmi P</w:t>
                                    </w:r>
                                    <w:r w:rsidR="002E2D7E">
                                      <w:rPr>
                                        <w:caps/>
                                        <w:color w:val="7CCA62" w:themeColor="accent5"/>
                                        <w:sz w:val="24"/>
                                        <w:szCs w:val="24"/>
                                      </w:rPr>
                                      <w:t>.</w:t>
                                    </w:r>
                                    <w:r>
                                      <w:rPr>
                                        <w:caps/>
                                        <w:color w:val="7CCA62" w:themeColor="accent5"/>
                                        <w:sz w:val="24"/>
                                        <w:szCs w:val="24"/>
                                      </w:rPr>
                                      <w:t xml:space="preserve"> *</w:t>
                                    </w:r>
                                    <w:r w:rsidR="00362B9B">
                                      <w:rPr>
                                        <w:caps/>
                                        <w:color w:val="7CCA62" w:themeColor="accent5"/>
                                        <w:sz w:val="24"/>
                                        <w:szCs w:val="24"/>
                                      </w:rPr>
                                      <w:t xml:space="preserve"> </w:t>
                                    </w:r>
                                    <w:r>
                                      <w:rPr>
                                        <w:caps/>
                                        <w:color w:val="7CCA62" w:themeColor="accent5"/>
                                        <w:sz w:val="24"/>
                                        <w:szCs w:val="24"/>
                                      </w:rPr>
                                      <w:t xml:space="preserve">jamie </w:t>
                                    </w:r>
                                    <w:r w:rsidR="00362B9B">
                                      <w:rPr>
                                        <w:caps/>
                                        <w:color w:val="7CCA62" w:themeColor="accent5"/>
                                        <w:sz w:val="24"/>
                                        <w:szCs w:val="24"/>
                                      </w:rPr>
                                      <w:t>W</w:t>
                                    </w:r>
                                    <w:r w:rsidR="002E2D7E">
                                      <w:rPr>
                                        <w:caps/>
                                        <w:color w:val="7CCA62" w:themeColor="accent5"/>
                                        <w:sz w:val="24"/>
                                        <w:szCs w:val="24"/>
                                      </w:rPr>
                                      <w:t>.</w:t>
                                    </w:r>
                                    <w:r>
                                      <w:rPr>
                                        <w:caps/>
                                        <w:color w:val="7CCA62" w:themeColor="accent5"/>
                                        <w:sz w:val="24"/>
                                        <w:szCs w:val="24"/>
                                      </w:rPr>
                                      <w:t xml:space="preserve"> * Michael w</w:t>
                                    </w:r>
                                    <w:r w:rsidR="002E2D7E">
                                      <w:rPr>
                                        <w:caps/>
                                        <w:color w:val="7CCA62" w:themeColor="accent5"/>
                                        <w:sz w:val="24"/>
                                        <w:szCs w:val="24"/>
                                      </w:rPr>
                                      <w: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A0E771A" id="_x0000_t202" coordsize="21600,21600" o:spt="202" path="m,l,21600r21600,l21600,xe">
                    <v:stroke joinstyle="miter"/>
                    <v:path gradientshapeok="t" o:connecttype="rect"/>
                  </v:shapetype>
                  <v:shape id="Text Box 30" o:spid="_x0000_s1029" type="#_x0000_t202" style="position:absolute;margin-left:-5.35pt;margin-top:573.85pt;width:453pt;height:66.65pt;z-index:251665408;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" filled="f" stroked="f" strokeweight=".5pt">
                    <v:textbox inset="1in,0,86.4pt,0">
                      <w:txbxContent>
                        <w:sdt>
                          <w:sdtPr>
                            <w:rPr>
                              <w:caps/>
                              <w:color w:val="17406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4342767" w14:textId="25C1321E" w:rsidR="007E6B90" w:rsidRDefault="007E6B90" w:rsidP="007E6B90">
                              <w:pPr>
                                <w:pStyle w:val="NoSpacing"/>
                                <w:spacing w:before="40" w:after="40"/>
                                <w:jc w:val="center"/>
                                <w:rPr>
                                  <w:caps/>
                                  <w:color w:val="17406D" w:themeColor="accent1"/>
                                  <w:sz w:val="28"/>
                                  <w:szCs w:val="28"/>
                                </w:rPr>
                              </w:pPr>
                              <w:r>
                                <w:rPr>
                                  <w:caps/>
                                  <w:color w:val="17406D" w:themeColor="accent1"/>
                                  <w:sz w:val="28"/>
                                  <w:szCs w:val="28"/>
                                </w:rPr>
                                <w:t>Group members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FD85C5B" w14:textId="03C5E169" w:rsidR="007E6B90" w:rsidRDefault="007E6B90" w:rsidP="007E6B90">
                              <w:pPr>
                                <w:pStyle w:val="NoSpacing"/>
                                <w:spacing w:before="40" w:after="40"/>
                                <w:jc w:val="center"/>
                                <w:rPr>
                                  <w:caps/>
                                  <w:color w:val="7CCA62" w:themeColor="accent5"/>
                                  <w:sz w:val="24"/>
                                  <w:szCs w:val="24"/>
                                </w:rPr>
                              </w:pPr>
                              <w:r>
                                <w:rPr>
                                  <w:caps/>
                                  <w:color w:val="7CCA62" w:themeColor="accent5"/>
                                  <w:sz w:val="24"/>
                                  <w:szCs w:val="24"/>
                                </w:rPr>
                                <w:t>Tonisha b</w:t>
                              </w:r>
                              <w:r w:rsidR="002E2D7E">
                                <w:rPr>
                                  <w:caps/>
                                  <w:color w:val="7CCA62" w:themeColor="accent5"/>
                                  <w:sz w:val="24"/>
                                  <w:szCs w:val="24"/>
                                </w:rPr>
                                <w:t>.</w:t>
                              </w:r>
                              <w:r>
                                <w:rPr>
                                  <w:caps/>
                                  <w:color w:val="7CCA62" w:themeColor="accent5"/>
                                  <w:sz w:val="24"/>
                                  <w:szCs w:val="24"/>
                                </w:rPr>
                                <w:t xml:space="preserve"> * Will C</w:t>
                              </w:r>
                              <w:r w:rsidR="002E2D7E">
                                <w:rPr>
                                  <w:caps/>
                                  <w:color w:val="7CCA62" w:themeColor="accent5"/>
                                  <w:sz w:val="24"/>
                                  <w:szCs w:val="24"/>
                                </w:rPr>
                                <w:t>.</w:t>
                              </w:r>
                              <w:r>
                                <w:rPr>
                                  <w:caps/>
                                  <w:color w:val="7CCA62" w:themeColor="accent5"/>
                                  <w:sz w:val="24"/>
                                  <w:szCs w:val="24"/>
                                </w:rPr>
                                <w:t xml:space="preserve"> * Jessica D</w:t>
                              </w:r>
                              <w:r w:rsidR="002E2D7E">
                                <w:rPr>
                                  <w:caps/>
                                  <w:color w:val="7CCA62" w:themeColor="accent5"/>
                                  <w:sz w:val="24"/>
                                  <w:szCs w:val="24"/>
                                </w:rPr>
                                <w:t>.</w:t>
                              </w:r>
                              <w:r>
                                <w:rPr>
                                  <w:caps/>
                                  <w:color w:val="7CCA62" w:themeColor="accent5"/>
                                  <w:sz w:val="24"/>
                                  <w:szCs w:val="24"/>
                                </w:rPr>
                                <w:t>* Nelmi P</w:t>
                              </w:r>
                              <w:r w:rsidR="002E2D7E">
                                <w:rPr>
                                  <w:caps/>
                                  <w:color w:val="7CCA62" w:themeColor="accent5"/>
                                  <w:sz w:val="24"/>
                                  <w:szCs w:val="24"/>
                                </w:rPr>
                                <w:t>.</w:t>
                              </w:r>
                              <w:r>
                                <w:rPr>
                                  <w:caps/>
                                  <w:color w:val="7CCA62" w:themeColor="accent5"/>
                                  <w:sz w:val="24"/>
                                  <w:szCs w:val="24"/>
                                </w:rPr>
                                <w:t xml:space="preserve"> *</w:t>
                              </w:r>
                              <w:r w:rsidR="00362B9B">
                                <w:rPr>
                                  <w:caps/>
                                  <w:color w:val="7CCA62" w:themeColor="accent5"/>
                                  <w:sz w:val="24"/>
                                  <w:szCs w:val="24"/>
                                </w:rPr>
                                <w:t xml:space="preserve"> </w:t>
                              </w:r>
                              <w:r>
                                <w:rPr>
                                  <w:caps/>
                                  <w:color w:val="7CCA62" w:themeColor="accent5"/>
                                  <w:sz w:val="24"/>
                                  <w:szCs w:val="24"/>
                                </w:rPr>
                                <w:t xml:space="preserve">jamie </w:t>
                              </w:r>
                              <w:r w:rsidR="00362B9B">
                                <w:rPr>
                                  <w:caps/>
                                  <w:color w:val="7CCA62" w:themeColor="accent5"/>
                                  <w:sz w:val="24"/>
                                  <w:szCs w:val="24"/>
                                </w:rPr>
                                <w:t>W</w:t>
                              </w:r>
                              <w:r w:rsidR="002E2D7E">
                                <w:rPr>
                                  <w:caps/>
                                  <w:color w:val="7CCA62" w:themeColor="accent5"/>
                                  <w:sz w:val="24"/>
                                  <w:szCs w:val="24"/>
                                </w:rPr>
                                <w:t>.</w:t>
                              </w:r>
                              <w:r>
                                <w:rPr>
                                  <w:caps/>
                                  <w:color w:val="7CCA62" w:themeColor="accent5"/>
                                  <w:sz w:val="24"/>
                                  <w:szCs w:val="24"/>
                                </w:rPr>
                                <w:t xml:space="preserve"> * Michael w</w:t>
                              </w:r>
                              <w:r w:rsidR="002E2D7E">
                                <w:rPr>
                                  <w:caps/>
                                  <w:color w:val="7CCA62" w:themeColor="accent5"/>
                                  <w:sz w:val="24"/>
                                  <w:szCs w:val="24"/>
                                </w:rPr>
                                <w:t>.</w:t>
                              </w:r>
                            </w:p>
                          </w:sdtContent>
                        </w:sdt>
                      </w:txbxContent>
                    </v:textbox>
                    <w10:wrap type="square" anchorx="page" anchory="page"/>
                  </v:shape>
                </w:pict>
              </mc:Fallback>
            </mc:AlternateContent>
          </w:r>
          <w:r w:rsidRPr="00DC6D7B">
            <w:rPr>
              <w:noProof/>
            </w:rPr>
            <w:drawing>
              <wp:anchor distT="0" distB="0" distL="114300" distR="114300" simplePos="0" relativeHeight="251668480" behindDoc="1" locked="0" layoutInCell="1" allowOverlap="1" wp14:anchorId="320761D7" wp14:editId="6CFF8136">
                <wp:simplePos x="0" y="0"/>
                <wp:positionH relativeFrom="margin">
                  <wp:align>center</wp:align>
                </wp:positionH>
                <wp:positionV relativeFrom="paragraph">
                  <wp:posOffset>379218</wp:posOffset>
                </wp:positionV>
                <wp:extent cx="4195549" cy="2943815"/>
                <wp:effectExtent l="76200" t="76200" r="90805" b="85725"/>
                <wp:wrapNone/>
                <wp:docPr id="387677264" name="Picture 1" descr="A logo of a computer with a clock and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77460" name="Picture 1" descr="A logo of a computer with a clock and a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5549" cy="294381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B140FCB" wp14:editId="29AF3565">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3DE10" w14:textId="6068DCAC" w:rsidR="007E6B90"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E6B90">
                                      <w:rPr>
                                        <w:caps/>
                                        <w:color w:val="7F7F7F" w:themeColor="text1" w:themeTint="80"/>
                                        <w:sz w:val="18"/>
                                        <w:szCs w:val="18"/>
                                      </w:rPr>
                                      <w:t>Tiempo Payroll management</w:t>
                                    </w:r>
                                  </w:sdtContent>
                                </w:sdt>
                                <w:r w:rsidR="007E6B90">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140FCB" id="Text Box 29" o:spid="_x0000_s1030" type="#_x0000_t202" style="position:absolute;margin-left:0;margin-top:0;width:453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093DE10" w14:textId="6068DCAC" w:rsidR="007E6B90"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E6B90">
                                <w:rPr>
                                  <w:caps/>
                                  <w:color w:val="7F7F7F" w:themeColor="text1" w:themeTint="80"/>
                                  <w:sz w:val="18"/>
                                  <w:szCs w:val="18"/>
                                </w:rPr>
                                <w:t>Tiempo Payroll management</w:t>
                              </w:r>
                            </w:sdtContent>
                          </w:sdt>
                          <w:r w:rsidR="007E6B90">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4384" behindDoc="0" locked="0" layoutInCell="1" allowOverlap="1" wp14:anchorId="2989AB03" wp14:editId="2172536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21C9B92" w14:textId="34F97079" w:rsidR="007E6B90" w:rsidRDefault="007E6B9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9AB03" id="Rectangle 31" o:spid="_x0000_s1031"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7406d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21C9B92" w14:textId="34F97079" w:rsidR="007E6B90" w:rsidRDefault="007E6B9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Segoe UI" w:hAnsi="Segoe UI" w:cs="Segoe UI"/>
              <w:color w:val="374151"/>
              <w:sz w:val="22"/>
              <w:szCs w:val="22"/>
              <w:shd w:val="clear" w:color="auto" w:fill="FFFFFF"/>
            </w:rPr>
            <w:br w:type="page"/>
          </w:r>
        </w:p>
      </w:sdtContent>
    </w:sdt>
    <w:p w14:paraId="0A4548EA" w14:textId="3C5B5CC8" w:rsidR="00831721" w:rsidRDefault="007F2E66" w:rsidP="007F2E66">
      <w:pPr>
        <w:tabs>
          <w:tab w:val="center" w:pos="5400"/>
        </w:tabs>
        <w:spacing w:before="120" w:after="0"/>
      </w:pPr>
      <w:r w:rsidRPr="00DC6D7B">
        <w:rPr>
          <w:noProof/>
        </w:rPr>
        <w:lastRenderedPageBreak/>
        <w:drawing>
          <wp:anchor distT="0" distB="0" distL="114300" distR="114300" simplePos="0" relativeHeight="251660288" behindDoc="1" locked="0" layoutInCell="1" allowOverlap="1" wp14:anchorId="31C75442" wp14:editId="05814307">
            <wp:simplePos x="0" y="0"/>
            <wp:positionH relativeFrom="column">
              <wp:posOffset>2809875</wp:posOffset>
            </wp:positionH>
            <wp:positionV relativeFrom="paragraph">
              <wp:posOffset>-384175</wp:posOffset>
            </wp:positionV>
            <wp:extent cx="2498725" cy="1753235"/>
            <wp:effectExtent l="76200" t="76200" r="92075" b="75565"/>
            <wp:wrapNone/>
            <wp:docPr id="602477460" name="Picture 1" descr="A logo of a computer with a clock and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77460" name="Picture 1" descr="A logo of a computer with a clock and a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8725" cy="175323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831721" w:rsidRPr="0041428F">
        <w:rPr>
          <w:noProof/>
        </w:rPr>
        <mc:AlternateContent>
          <mc:Choice Requires="wpg">
            <w:drawing>
              <wp:anchor distT="0" distB="0" distL="114300" distR="114300" simplePos="0" relativeHeight="251659264" behindDoc="1" locked="1" layoutInCell="1" allowOverlap="1" wp14:anchorId="2BF26078" wp14:editId="2BD0A62D">
                <wp:simplePos x="0" y="0"/>
                <wp:positionH relativeFrom="page">
                  <wp:align>left</wp:align>
                </wp:positionH>
                <wp:positionV relativeFrom="paragraph">
                  <wp:posOffset>-457200</wp:posOffset>
                </wp:positionV>
                <wp:extent cx="8247380" cy="1771650"/>
                <wp:effectExtent l="0" t="0" r="1270" b="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177165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6D40BE" id="Graphic 17" o:spid="_x0000_s1026" alt="&quot;&quot;" style="position:absolute;margin-left:0;margin-top:-36pt;width:649.4pt;height:139.5pt;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r>
        <w:tab/>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03A025E2" w14:textId="77777777" w:rsidTr="00A6783B">
        <w:trPr>
          <w:trHeight w:val="270"/>
          <w:jc w:val="center"/>
        </w:trPr>
        <w:tc>
          <w:tcPr>
            <w:tcW w:w="10800" w:type="dxa"/>
          </w:tcPr>
          <w:p w14:paraId="1F0AFD32" w14:textId="7721EF5F" w:rsidR="00A66B18" w:rsidRPr="0041428F" w:rsidRDefault="00A66B18" w:rsidP="00A66B18">
            <w:pPr>
              <w:pStyle w:val="ContactInfo"/>
              <w:rPr>
                <w:color w:val="000000" w:themeColor="text1"/>
              </w:rPr>
            </w:pPr>
          </w:p>
        </w:tc>
      </w:tr>
      <w:tr w:rsidR="00615018" w:rsidRPr="0041428F" w14:paraId="4177796E" w14:textId="77777777" w:rsidTr="00A6783B">
        <w:trPr>
          <w:trHeight w:val="2691"/>
          <w:jc w:val="center"/>
        </w:trPr>
        <w:tc>
          <w:tcPr>
            <w:tcW w:w="10800" w:type="dxa"/>
            <w:vAlign w:val="bottom"/>
          </w:tcPr>
          <w:p w14:paraId="31DA03DA" w14:textId="4F3203AF" w:rsidR="00A66B18" w:rsidRPr="00A66B18" w:rsidRDefault="00A66B18" w:rsidP="00A66B18">
            <w:pPr>
              <w:pStyle w:val="ContactInfo"/>
            </w:pPr>
          </w:p>
          <w:p w14:paraId="778842CC" w14:textId="77777777" w:rsidR="003E24DF" w:rsidRPr="0041428F" w:rsidRDefault="003E24DF" w:rsidP="00860B7A">
            <w:pPr>
              <w:pStyle w:val="ContactInfo"/>
              <w:ind w:left="0"/>
              <w:rPr>
                <w:color w:val="000000" w:themeColor="text1"/>
              </w:rPr>
            </w:pPr>
          </w:p>
        </w:tc>
      </w:tr>
    </w:tbl>
    <w:p w14:paraId="5D77C42E" w14:textId="77777777" w:rsidR="007F2E66" w:rsidRPr="00860B7A" w:rsidRDefault="007F2E66" w:rsidP="004B6EF1">
      <w:pPr>
        <w:rPr>
          <w:sz w:val="22"/>
          <w:szCs w:val="22"/>
        </w:rPr>
      </w:pPr>
      <w:r w:rsidRPr="00860B7A">
        <w:rPr>
          <w:sz w:val="22"/>
          <w:szCs w:val="22"/>
        </w:rPr>
        <w:t>We are grateful for the opportunity to address your Request for Proposal (RFP) regarding the automation and enhancement of your existing payroll systems. The team at Tiempo Payroll Management (TPM) is enthusiastic about the prospect of collaborating with Quantum Technologies. We extend our sincere thanks to you and your team for granting us this opportunity to showcase our system and illustrate its potential value to your company.</w:t>
      </w:r>
    </w:p>
    <w:p w14:paraId="7D47D8F0" w14:textId="3443E7F3" w:rsidR="007F2E66" w:rsidRPr="00860B7A" w:rsidRDefault="007F2E66" w:rsidP="004B6EF1">
      <w:pPr>
        <w:rPr>
          <w:sz w:val="22"/>
          <w:szCs w:val="22"/>
        </w:rPr>
      </w:pPr>
      <w:r w:rsidRPr="00860B7A">
        <w:rPr>
          <w:sz w:val="22"/>
          <w:szCs w:val="22"/>
        </w:rPr>
        <w:t>Our payroll system is an on-premises solution, ensuring that all client data is encrypted and secured on non-internet-facing hardware. This approach aligns with your team's expressed requirements for enhanced security. Additionally, our solution incorporates managed backups to further reinforce data integrity and resilience.</w:t>
      </w:r>
    </w:p>
    <w:p w14:paraId="28702087" w14:textId="74FF8616" w:rsidR="007F2E66" w:rsidRPr="00860B7A" w:rsidRDefault="007F2E66" w:rsidP="004B6EF1">
      <w:pPr>
        <w:rPr>
          <w:sz w:val="22"/>
          <w:szCs w:val="22"/>
        </w:rPr>
      </w:pPr>
      <w:r w:rsidRPr="00860B7A">
        <w:rPr>
          <w:sz w:val="22"/>
          <w:szCs w:val="22"/>
        </w:rPr>
        <w:t>Outlined below are the key components encompassed within our scope for purchase and ongoing support:</w:t>
      </w:r>
    </w:p>
    <w:p w14:paraId="0FBE9C1B" w14:textId="43AAC85E" w:rsidR="00860B7A" w:rsidRPr="00860B7A" w:rsidRDefault="00860B7A" w:rsidP="004B6EF1">
      <w:pPr>
        <w:pStyle w:val="ListParagraph"/>
        <w:numPr>
          <w:ilvl w:val="0"/>
          <w:numId w:val="1"/>
        </w:numPr>
        <w:rPr>
          <w:sz w:val="22"/>
          <w:szCs w:val="22"/>
        </w:rPr>
      </w:pPr>
      <w:r w:rsidRPr="00860B7A">
        <w:rPr>
          <w:rFonts w:ascii="Segoe UI" w:hAnsi="Segoe UI" w:cs="Segoe UI"/>
          <w:color w:val="374151"/>
          <w:sz w:val="22"/>
          <w:szCs w:val="22"/>
          <w:shd w:val="clear" w:color="auto" w:fill="FFFFFF"/>
        </w:rPr>
        <w:t>Provide tailored and reliable hardware solutions.</w:t>
      </w:r>
    </w:p>
    <w:p w14:paraId="17A53D2E" w14:textId="77777777" w:rsidR="00860B7A" w:rsidRPr="00860B7A" w:rsidRDefault="00860B7A" w:rsidP="004B6EF1">
      <w:pPr>
        <w:pStyle w:val="ListParagraph"/>
        <w:numPr>
          <w:ilvl w:val="0"/>
          <w:numId w:val="1"/>
        </w:numPr>
        <w:rPr>
          <w:sz w:val="22"/>
          <w:szCs w:val="22"/>
        </w:rPr>
      </w:pPr>
      <w:r w:rsidRPr="00860B7A">
        <w:rPr>
          <w:rFonts w:ascii="Segoe UI" w:hAnsi="Segoe UI" w:cs="Segoe UI"/>
          <w:color w:val="374151"/>
          <w:sz w:val="22"/>
          <w:szCs w:val="22"/>
          <w:shd w:val="clear" w:color="auto" w:fill="FFFFFF"/>
        </w:rPr>
        <w:t>Deliver a comprehensive payroll management software suite.</w:t>
      </w:r>
    </w:p>
    <w:p w14:paraId="033C8444" w14:textId="09D5A9AD" w:rsidR="00860B7A" w:rsidRPr="00860B7A" w:rsidRDefault="00860B7A" w:rsidP="004B6EF1">
      <w:pPr>
        <w:pStyle w:val="ListParagraph"/>
        <w:numPr>
          <w:ilvl w:val="0"/>
          <w:numId w:val="1"/>
        </w:numPr>
        <w:rPr>
          <w:sz w:val="22"/>
          <w:szCs w:val="22"/>
        </w:rPr>
      </w:pPr>
      <w:r w:rsidRPr="00860B7A">
        <w:rPr>
          <w:rFonts w:ascii="Segoe UI" w:hAnsi="Segoe UI" w:cs="Segoe UI"/>
          <w:color w:val="374151"/>
          <w:sz w:val="22"/>
          <w:szCs w:val="22"/>
          <w:shd w:val="clear" w:color="auto" w:fill="FFFFFF"/>
        </w:rPr>
        <w:t>Ensure seamless hardware and software installation.</w:t>
      </w:r>
    </w:p>
    <w:p w14:paraId="41527DD7" w14:textId="77777777" w:rsidR="00860B7A" w:rsidRPr="00860B7A" w:rsidRDefault="00860B7A" w:rsidP="004B6EF1">
      <w:pPr>
        <w:pStyle w:val="ListParagraph"/>
        <w:numPr>
          <w:ilvl w:val="0"/>
          <w:numId w:val="1"/>
        </w:numPr>
        <w:rPr>
          <w:sz w:val="22"/>
          <w:szCs w:val="22"/>
        </w:rPr>
      </w:pPr>
      <w:r w:rsidRPr="00860B7A">
        <w:rPr>
          <w:rFonts w:ascii="Segoe UI" w:hAnsi="Segoe UI" w:cs="Segoe UI"/>
          <w:color w:val="374151"/>
          <w:sz w:val="22"/>
          <w:szCs w:val="22"/>
          <w:shd w:val="clear" w:color="auto" w:fill="FFFFFF"/>
        </w:rPr>
        <w:t>Smooth transition with data migration for tax compliance</w:t>
      </w:r>
    </w:p>
    <w:p w14:paraId="62810142" w14:textId="77777777" w:rsidR="00860B7A" w:rsidRPr="00860B7A" w:rsidRDefault="00860B7A" w:rsidP="00860B7A">
      <w:pPr>
        <w:pStyle w:val="ListParagraph"/>
        <w:numPr>
          <w:ilvl w:val="0"/>
          <w:numId w:val="1"/>
        </w:numPr>
        <w:rPr>
          <w:sz w:val="22"/>
          <w:szCs w:val="22"/>
        </w:rPr>
      </w:pPr>
      <w:r w:rsidRPr="00860B7A">
        <w:rPr>
          <w:rFonts w:ascii="Segoe UI" w:hAnsi="Segoe UI" w:cs="Segoe UI"/>
          <w:color w:val="374151"/>
          <w:sz w:val="22"/>
          <w:szCs w:val="22"/>
          <w:shd w:val="clear" w:color="auto" w:fill="FFFFFF"/>
        </w:rPr>
        <w:t>Conduct targeted training sessions with Administration, support staff, and end users for effective system use.</w:t>
      </w:r>
    </w:p>
    <w:p w14:paraId="6EC5A0DA" w14:textId="27B835D9" w:rsidR="00860B7A" w:rsidRPr="00860B7A" w:rsidRDefault="00860B7A" w:rsidP="00860B7A">
      <w:pPr>
        <w:pStyle w:val="ListParagraph"/>
        <w:numPr>
          <w:ilvl w:val="0"/>
          <w:numId w:val="1"/>
        </w:numPr>
        <w:rPr>
          <w:sz w:val="22"/>
          <w:szCs w:val="22"/>
        </w:rPr>
      </w:pPr>
      <w:r w:rsidRPr="00860B7A">
        <w:rPr>
          <w:rFonts w:ascii="Segoe UI" w:hAnsi="Segoe UI" w:cs="Segoe UI"/>
          <w:color w:val="374151"/>
          <w:sz w:val="22"/>
          <w:szCs w:val="22"/>
          <w:shd w:val="clear" w:color="auto" w:fill="FFFFFF"/>
        </w:rPr>
        <w:t>Continuous support for any post-implementation needs</w:t>
      </w:r>
      <w:r w:rsidR="007E6B90">
        <w:rPr>
          <w:rFonts w:ascii="Segoe UI" w:hAnsi="Segoe UI" w:cs="Segoe UI"/>
          <w:color w:val="374151"/>
          <w:sz w:val="22"/>
          <w:szCs w:val="22"/>
          <w:shd w:val="clear" w:color="auto" w:fill="FFFFFF"/>
        </w:rPr>
        <w:t>.</w:t>
      </w:r>
    </w:p>
    <w:p w14:paraId="54A869C9" w14:textId="6290F9A2" w:rsidR="004B6EF1" w:rsidRPr="00860B7A" w:rsidRDefault="004B6EF1" w:rsidP="004B6EF1">
      <w:pPr>
        <w:rPr>
          <w:sz w:val="22"/>
          <w:szCs w:val="22"/>
        </w:rPr>
      </w:pPr>
      <w:r w:rsidRPr="00860B7A">
        <w:rPr>
          <w:sz w:val="22"/>
          <w:szCs w:val="22"/>
        </w:rPr>
        <w:t xml:space="preserve">We are confident that our proposal </w:t>
      </w:r>
      <w:r w:rsidR="00860B7A" w:rsidRPr="00860B7A">
        <w:rPr>
          <w:sz w:val="22"/>
          <w:szCs w:val="22"/>
        </w:rPr>
        <w:t>will</w:t>
      </w:r>
      <w:r w:rsidRPr="00860B7A">
        <w:rPr>
          <w:sz w:val="22"/>
          <w:szCs w:val="22"/>
        </w:rPr>
        <w:t xml:space="preserve"> meet the needs you mentioned</w:t>
      </w:r>
      <w:r w:rsidR="00860B7A" w:rsidRPr="00860B7A">
        <w:rPr>
          <w:sz w:val="22"/>
          <w:szCs w:val="22"/>
        </w:rPr>
        <w:t xml:space="preserve"> previously.  Upon selection, we are eager to collaborate with your staff to establish a comprehensive project timeline, covering the entire spectrum from planning to implementation.  Tiempo Payroll Management has successfully served similar businesses worldwide, all of whom have embraced our full-suite solution.</w:t>
      </w:r>
      <w:r w:rsidRPr="00860B7A">
        <w:rPr>
          <w:sz w:val="22"/>
          <w:szCs w:val="22"/>
        </w:rPr>
        <w:t xml:space="preserve"> </w:t>
      </w:r>
      <w:r w:rsidR="00860B7A" w:rsidRPr="00860B7A">
        <w:rPr>
          <w:sz w:val="22"/>
          <w:szCs w:val="22"/>
        </w:rPr>
        <w:t>W</w:t>
      </w:r>
      <w:r w:rsidRPr="00860B7A">
        <w:rPr>
          <w:sz w:val="22"/>
          <w:szCs w:val="22"/>
        </w:rPr>
        <w:t xml:space="preserve">e </w:t>
      </w:r>
      <w:r w:rsidR="00860B7A" w:rsidRPr="00860B7A">
        <w:rPr>
          <w:sz w:val="22"/>
          <w:szCs w:val="22"/>
        </w:rPr>
        <w:t>would be</w:t>
      </w:r>
      <w:r w:rsidRPr="00860B7A">
        <w:rPr>
          <w:sz w:val="22"/>
          <w:szCs w:val="22"/>
        </w:rPr>
        <w:t xml:space="preserve"> happy to provide </w:t>
      </w:r>
      <w:r w:rsidR="00860B7A" w:rsidRPr="00860B7A">
        <w:rPr>
          <w:sz w:val="22"/>
          <w:szCs w:val="22"/>
        </w:rPr>
        <w:t>these</w:t>
      </w:r>
      <w:r w:rsidRPr="00860B7A">
        <w:rPr>
          <w:sz w:val="22"/>
          <w:szCs w:val="22"/>
        </w:rPr>
        <w:t xml:space="preserve"> references for your review.</w:t>
      </w:r>
    </w:p>
    <w:p w14:paraId="400AFAAF" w14:textId="63CB6A3A" w:rsidR="00A66B18" w:rsidRPr="00860B7A" w:rsidRDefault="00860B7A" w:rsidP="004B6EF1">
      <w:pPr>
        <w:rPr>
          <w:sz w:val="22"/>
          <w:szCs w:val="22"/>
        </w:rPr>
      </w:pPr>
      <w:r>
        <w:rPr>
          <w:noProof/>
        </w:rPr>
        <w:drawing>
          <wp:anchor distT="0" distB="0" distL="114300" distR="114300" simplePos="0" relativeHeight="251661312" behindDoc="1" locked="0" layoutInCell="1" allowOverlap="1" wp14:anchorId="22B62291" wp14:editId="0DBA80ED">
            <wp:simplePos x="0" y="0"/>
            <wp:positionH relativeFrom="column">
              <wp:posOffset>305435</wp:posOffset>
            </wp:positionH>
            <wp:positionV relativeFrom="paragraph">
              <wp:posOffset>114935</wp:posOffset>
            </wp:positionV>
            <wp:extent cx="2504133" cy="895350"/>
            <wp:effectExtent l="0" t="0" r="0" b="0"/>
            <wp:wrapNone/>
            <wp:docPr id="5013402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27" name="Picture 1" descr="A close-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4133" cy="895350"/>
                    </a:xfrm>
                    <a:prstGeom prst="rect">
                      <a:avLst/>
                    </a:prstGeom>
                  </pic:spPr>
                </pic:pic>
              </a:graphicData>
            </a:graphic>
            <wp14:sizeRelH relativeFrom="margin">
              <wp14:pctWidth>0</wp14:pctWidth>
            </wp14:sizeRelH>
            <wp14:sizeRelV relativeFrom="margin">
              <wp14:pctHeight>0</wp14:pctHeight>
            </wp14:sizeRelV>
          </wp:anchor>
        </w:drawing>
      </w:r>
      <w:r w:rsidRPr="00860B7A">
        <w:rPr>
          <w:rFonts w:ascii="Segoe UI" w:hAnsi="Segoe UI" w:cs="Segoe UI"/>
          <w:color w:val="374151"/>
          <w:sz w:val="22"/>
          <w:szCs w:val="22"/>
          <w:shd w:val="clear" w:color="auto" w:fill="FFFFFF"/>
        </w:rPr>
        <w:t>We appreciate once again the opportunity to earn your business</w:t>
      </w:r>
      <w:r w:rsidR="004B6EF1" w:rsidRPr="00860B7A">
        <w:rPr>
          <w:sz w:val="22"/>
          <w:szCs w:val="22"/>
        </w:rPr>
        <w:t>,</w:t>
      </w:r>
    </w:p>
    <w:p w14:paraId="62D5A21C" w14:textId="5C231E24" w:rsidR="004B6EF1" w:rsidRPr="00E4786A" w:rsidRDefault="00860B7A" w:rsidP="00860B7A">
      <w:pPr>
        <w:tabs>
          <w:tab w:val="left" w:pos="1980"/>
        </w:tabs>
      </w:pPr>
      <w:r>
        <w:tab/>
      </w:r>
    </w:p>
    <w:p w14:paraId="003FD59C" w14:textId="68F74E64" w:rsidR="00A66B18" w:rsidRDefault="00183B85" w:rsidP="00A6783B">
      <w:pPr>
        <w:pStyle w:val="Signature"/>
        <w:rPr>
          <w:color w:val="000000" w:themeColor="text1"/>
          <w:sz w:val="22"/>
          <w:szCs w:val="22"/>
        </w:rPr>
      </w:pPr>
      <w:r w:rsidRPr="00860B7A">
        <w:rPr>
          <w:sz w:val="22"/>
          <w:szCs w:val="22"/>
        </w:rPr>
        <w:t>Hubert Barnaby Remington IV</w:t>
      </w:r>
      <w:r w:rsidR="00A6783B" w:rsidRPr="00860B7A">
        <w:rPr>
          <w:sz w:val="22"/>
          <w:szCs w:val="22"/>
        </w:rPr>
        <w:br/>
      </w:r>
      <w:r w:rsidRPr="00860B7A">
        <w:rPr>
          <w:color w:val="000000" w:themeColor="text1"/>
          <w:sz w:val="22"/>
          <w:szCs w:val="22"/>
        </w:rPr>
        <w:t>Company Founder</w:t>
      </w:r>
    </w:p>
    <w:p w14:paraId="61F4AA1A" w14:textId="77777777" w:rsidR="00846324" w:rsidRDefault="00846324" w:rsidP="00A6783B">
      <w:pPr>
        <w:pStyle w:val="Signature"/>
        <w:rPr>
          <w:sz w:val="22"/>
          <w:szCs w:val="22"/>
        </w:rPr>
      </w:pPr>
    </w:p>
    <w:p w14:paraId="506159D1" w14:textId="77777777" w:rsidR="00846324" w:rsidRDefault="00846324" w:rsidP="00A6783B">
      <w:pPr>
        <w:pStyle w:val="Signature"/>
        <w:rPr>
          <w:sz w:val="22"/>
          <w:szCs w:val="22"/>
        </w:rPr>
      </w:pPr>
    </w:p>
    <w:p w14:paraId="6A686BA0" w14:textId="77777777" w:rsidR="00846324" w:rsidRDefault="00846324" w:rsidP="00A6783B">
      <w:pPr>
        <w:pStyle w:val="Signature"/>
        <w:rPr>
          <w:sz w:val="22"/>
          <w:szCs w:val="22"/>
        </w:rPr>
      </w:pPr>
    </w:p>
    <w:p w14:paraId="6BDBC5FB" w14:textId="77777777" w:rsidR="00846324" w:rsidRDefault="00846324" w:rsidP="00A6783B">
      <w:pPr>
        <w:pStyle w:val="Signature"/>
        <w:rPr>
          <w:sz w:val="22"/>
          <w:szCs w:val="22"/>
        </w:rPr>
      </w:pPr>
    </w:p>
    <w:p w14:paraId="66BACC87" w14:textId="77777777" w:rsidR="00846324" w:rsidRDefault="00846324" w:rsidP="00A6783B">
      <w:pPr>
        <w:pStyle w:val="Signature"/>
        <w:rPr>
          <w:sz w:val="22"/>
          <w:szCs w:val="22"/>
        </w:rPr>
      </w:pPr>
    </w:p>
    <w:p w14:paraId="24C47C06" w14:textId="77777777" w:rsidR="00846324" w:rsidRDefault="00846324" w:rsidP="00A6783B">
      <w:pPr>
        <w:pStyle w:val="Signature"/>
        <w:rPr>
          <w:sz w:val="22"/>
          <w:szCs w:val="22"/>
        </w:rPr>
      </w:pPr>
    </w:p>
    <w:p w14:paraId="5F1021A4" w14:textId="77777777" w:rsidR="00846324" w:rsidRDefault="00846324" w:rsidP="00846324">
      <w:pPr>
        <w:spacing w:before="120" w:after="0"/>
      </w:pPr>
      <w:r w:rsidRPr="00DC6D7B">
        <w:rPr>
          <w:noProof/>
        </w:rPr>
        <w:lastRenderedPageBreak/>
        <w:drawing>
          <wp:anchor distT="0" distB="0" distL="114300" distR="114300" simplePos="0" relativeHeight="251672576" behindDoc="1" locked="0" layoutInCell="1" allowOverlap="1" wp14:anchorId="64485168" wp14:editId="32BC275D">
            <wp:simplePos x="0" y="0"/>
            <wp:positionH relativeFrom="margin">
              <wp:posOffset>4829810</wp:posOffset>
            </wp:positionH>
            <wp:positionV relativeFrom="paragraph">
              <wp:posOffset>-378460</wp:posOffset>
            </wp:positionV>
            <wp:extent cx="2265045" cy="1399540"/>
            <wp:effectExtent l="57150" t="76200" r="59055" b="86360"/>
            <wp:wrapNone/>
            <wp:docPr id="1807190784" name="Picture 1" descr="A logo of a computer with a clock and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77460" name="Picture 1" descr="A logo of a computer with a clock and a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5045" cy="1399540"/>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Pr="0041428F">
        <w:rPr>
          <w:noProof/>
          <w:color w:val="000000" w:themeColor="text1"/>
        </w:rPr>
        <mc:AlternateContent>
          <mc:Choice Requires="wps">
            <w:drawing>
              <wp:anchor distT="0" distB="0" distL="114300" distR="114300" simplePos="0" relativeHeight="251671552" behindDoc="1" locked="0" layoutInCell="1" allowOverlap="1" wp14:anchorId="3CD52DF1" wp14:editId="595053C3">
                <wp:simplePos x="0" y="0"/>
                <wp:positionH relativeFrom="margin">
                  <wp:align>left</wp:align>
                </wp:positionH>
                <wp:positionV relativeFrom="paragraph">
                  <wp:posOffset>104775</wp:posOffset>
                </wp:positionV>
                <wp:extent cx="4029075" cy="407670"/>
                <wp:effectExtent l="19050" t="19050" r="28575" b="26035"/>
                <wp:wrapNone/>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4029075"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7F8B6A26" w14:textId="77777777" w:rsidR="00846324" w:rsidRPr="00AA089B" w:rsidRDefault="00846324" w:rsidP="00846324">
                            <w:pPr>
                              <w:pStyle w:val="Logo"/>
                            </w:pPr>
                            <w:r>
                              <w:t>Executive Summary</w:t>
                            </w:r>
                          </w:p>
                        </w:txbxContent>
                      </wps:txbx>
                      <wps:bodyPr wrap="square" lIns="1905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3CD52DF1" id="Shape 61" o:spid="_x0000_s1032" style="position:absolute;left:0;text-align:left;margin-left:0;margin-top:8.25pt;width:317.25pt;height:32.1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" filled="f" strokecolor="white [3212]" strokeweight="3pt">
                <v:stroke miterlimit="4"/>
                <v:textbox style="mso-fit-shape-to-text:t" inset="1.5pt,1.5pt,1.5pt,1.5pt">
                  <w:txbxContent>
                    <w:p w14:paraId="7F8B6A26" w14:textId="77777777" w:rsidR="00846324" w:rsidRPr="00AA089B" w:rsidRDefault="00846324" w:rsidP="00846324">
                      <w:pPr>
                        <w:pStyle w:val="Logo"/>
                      </w:pPr>
                      <w:r>
                        <w:t>Executive Summary</w:t>
                      </w:r>
                    </w:p>
                  </w:txbxContent>
                </v:textbox>
                <w10:wrap anchorx="margin"/>
              </v:rect>
            </w:pict>
          </mc:Fallback>
        </mc:AlternateContent>
      </w:r>
      <w:r w:rsidRPr="0041428F">
        <w:rPr>
          <w:noProof/>
        </w:rPr>
        <mc:AlternateContent>
          <mc:Choice Requires="wpg">
            <w:drawing>
              <wp:anchor distT="0" distB="0" distL="114300" distR="114300" simplePos="0" relativeHeight="251670528" behindDoc="1" locked="1" layoutInCell="1" allowOverlap="1" wp14:anchorId="79AA382D" wp14:editId="250E3ABB">
                <wp:simplePos x="0" y="0"/>
                <wp:positionH relativeFrom="page">
                  <wp:align>left</wp:align>
                </wp:positionH>
                <wp:positionV relativeFrom="paragraph">
                  <wp:posOffset>-457200</wp:posOffset>
                </wp:positionV>
                <wp:extent cx="8247380" cy="1666875"/>
                <wp:effectExtent l="0" t="0" r="1270" b="9525"/>
                <wp:wrapNone/>
                <wp:docPr id="1031569600"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1666875"/>
                          <a:chOff x="-7144" y="-7144"/>
                          <a:chExt cx="6005513" cy="1924050"/>
                        </a:xfrm>
                      </wpg:grpSpPr>
                      <wps:wsp>
                        <wps:cNvPr id="1666263219" name="Freeform: Shape 1666263219"/>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841210" name="Freeform: Shape 1064841210"/>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082735" name="Freeform: Shape 2100082735"/>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710231" name="Freeform: Shape 1063710231"/>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BADFB6" id="Graphic 17" o:spid="_x0000_s1026" alt="&quot;&quot;" style="position:absolute;margin-left:0;margin-top:-36pt;width:649.4pt;height:131.25pt;z-index:-251645952;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">
                <v:shape id="Freeform: Shape 1666263219"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1064841210"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100082735"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1063710231"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3059" w:type="pct"/>
        <w:jc w:val="center"/>
        <w:tblLayout w:type="fixed"/>
        <w:tblCellMar>
          <w:left w:w="0" w:type="dxa"/>
          <w:right w:w="0" w:type="dxa"/>
        </w:tblCellMar>
        <w:tblLook w:val="0600" w:firstRow="0" w:lastRow="0" w:firstColumn="0" w:lastColumn="0" w:noHBand="1" w:noVBand="1"/>
        <w:tblDescription w:val="Header layout table"/>
      </w:tblPr>
      <w:tblGrid>
        <w:gridCol w:w="6607"/>
      </w:tblGrid>
      <w:tr w:rsidR="00846324" w:rsidRPr="0041428F" w14:paraId="345CD4D7" w14:textId="77777777" w:rsidTr="0085246A">
        <w:trPr>
          <w:trHeight w:val="199"/>
          <w:jc w:val="center"/>
        </w:trPr>
        <w:tc>
          <w:tcPr>
            <w:tcW w:w="6608" w:type="dxa"/>
          </w:tcPr>
          <w:p w14:paraId="08E7816C" w14:textId="77777777" w:rsidR="00846324" w:rsidRPr="0041428F" w:rsidRDefault="00846324" w:rsidP="0085246A">
            <w:pPr>
              <w:pStyle w:val="ContactInfo"/>
              <w:rPr>
                <w:color w:val="000000" w:themeColor="text1"/>
              </w:rPr>
            </w:pPr>
          </w:p>
        </w:tc>
      </w:tr>
      <w:tr w:rsidR="00846324" w:rsidRPr="0041428F" w14:paraId="741A9BCA" w14:textId="77777777" w:rsidTr="0085246A">
        <w:trPr>
          <w:trHeight w:val="2007"/>
          <w:jc w:val="center"/>
        </w:trPr>
        <w:tc>
          <w:tcPr>
            <w:tcW w:w="6608" w:type="dxa"/>
            <w:vAlign w:val="bottom"/>
          </w:tcPr>
          <w:p w14:paraId="685E1651" w14:textId="77777777" w:rsidR="00846324" w:rsidRDefault="00846324" w:rsidP="0085246A">
            <w:pPr>
              <w:pStyle w:val="ContactInfo"/>
              <w:jc w:val="center"/>
              <w:rPr>
                <w:color w:val="000000" w:themeColor="text1"/>
              </w:rPr>
            </w:pPr>
          </w:p>
          <w:p w14:paraId="7C8B15F0" w14:textId="77777777" w:rsidR="00846324" w:rsidRDefault="00846324" w:rsidP="0085246A">
            <w:pPr>
              <w:pStyle w:val="ContactInfo"/>
              <w:jc w:val="center"/>
              <w:rPr>
                <w:color w:val="000000" w:themeColor="text1"/>
              </w:rPr>
            </w:pPr>
          </w:p>
          <w:p w14:paraId="7ED58355" w14:textId="77777777" w:rsidR="00846324" w:rsidRDefault="00846324" w:rsidP="0085246A">
            <w:pPr>
              <w:pStyle w:val="ContactInfo"/>
              <w:jc w:val="center"/>
              <w:rPr>
                <w:color w:val="000000" w:themeColor="text1"/>
              </w:rPr>
            </w:pPr>
          </w:p>
          <w:p w14:paraId="601C4A7D" w14:textId="77777777" w:rsidR="00846324" w:rsidRDefault="00846324" w:rsidP="0085246A">
            <w:pPr>
              <w:pStyle w:val="ContactInfo"/>
              <w:jc w:val="center"/>
              <w:rPr>
                <w:color w:val="000000" w:themeColor="text1"/>
              </w:rPr>
            </w:pPr>
          </w:p>
          <w:p w14:paraId="38628BEE" w14:textId="77777777" w:rsidR="00846324" w:rsidRDefault="00846324" w:rsidP="0085246A">
            <w:pPr>
              <w:pStyle w:val="ContactInfo"/>
              <w:jc w:val="center"/>
              <w:rPr>
                <w:color w:val="000000" w:themeColor="text1"/>
              </w:rPr>
            </w:pPr>
          </w:p>
          <w:p w14:paraId="379F003B" w14:textId="77777777" w:rsidR="00846324" w:rsidRDefault="00846324" w:rsidP="0085246A">
            <w:pPr>
              <w:pStyle w:val="ContactInfo"/>
              <w:jc w:val="center"/>
              <w:rPr>
                <w:color w:val="000000" w:themeColor="text1"/>
              </w:rPr>
            </w:pPr>
            <w:r>
              <w:rPr>
                <w:color w:val="000000" w:themeColor="text1"/>
              </w:rPr>
              <w:t>Proposal to Automate and Enhance the Existing Payroll System at Quantum Technologies</w:t>
            </w:r>
          </w:p>
          <w:p w14:paraId="69D897F2" w14:textId="77777777" w:rsidR="00846324" w:rsidRDefault="00846324" w:rsidP="0085246A">
            <w:pPr>
              <w:pStyle w:val="ContactInfo"/>
              <w:jc w:val="center"/>
              <w:rPr>
                <w:color w:val="000000" w:themeColor="text1"/>
              </w:rPr>
            </w:pPr>
          </w:p>
          <w:p w14:paraId="354A07D1" w14:textId="77777777" w:rsidR="00846324" w:rsidRPr="0041428F" w:rsidRDefault="00846324" w:rsidP="0085246A">
            <w:pPr>
              <w:pStyle w:val="ContactInfo"/>
              <w:jc w:val="center"/>
              <w:rPr>
                <w:color w:val="000000" w:themeColor="text1"/>
              </w:rPr>
            </w:pPr>
          </w:p>
        </w:tc>
      </w:tr>
    </w:tbl>
    <w:p w14:paraId="3BD77D6F" w14:textId="77777777" w:rsidR="00846324" w:rsidRDefault="00846324" w:rsidP="00846324">
      <w:pPr>
        <w:rPr>
          <w:color w:val="000000" w:themeColor="text1"/>
        </w:rPr>
      </w:pPr>
      <w:r>
        <w:rPr>
          <w:color w:val="000000" w:themeColor="text1"/>
        </w:rPr>
        <w:t>Tiempo Payroll Management (TPM) propose to design a more automated and enhanced version of the requested current payroll system for Quantum Technologies.  The need for this structure comes from four sources:</w:t>
      </w:r>
    </w:p>
    <w:p w14:paraId="54F3D846" w14:textId="77777777" w:rsidR="00846324" w:rsidRDefault="00846324" w:rsidP="00846324">
      <w:pPr>
        <w:pStyle w:val="ListParagraph"/>
        <w:numPr>
          <w:ilvl w:val="0"/>
          <w:numId w:val="2"/>
        </w:numPr>
        <w:rPr>
          <w:color w:val="000000" w:themeColor="text1"/>
        </w:rPr>
      </w:pPr>
      <w:r>
        <w:rPr>
          <w:color w:val="000000" w:themeColor="text1"/>
        </w:rPr>
        <w:t xml:space="preserve">Quantum Technologies is </w:t>
      </w:r>
      <w:r>
        <w:rPr>
          <w:rFonts w:ascii="Segoe UI" w:hAnsi="Segoe UI" w:cs="Segoe UI"/>
          <w:color w:val="0D0D0D"/>
          <w:shd w:val="clear" w:color="auto" w:fill="FFFFFF"/>
        </w:rPr>
        <w:t>seeking the ability to integrate their system with other platforms to streamline operations.</w:t>
      </w:r>
    </w:p>
    <w:p w14:paraId="29BCE42D" w14:textId="77777777" w:rsidR="00846324" w:rsidRDefault="00846324" w:rsidP="00846324">
      <w:pPr>
        <w:pStyle w:val="ListParagraph"/>
        <w:numPr>
          <w:ilvl w:val="0"/>
          <w:numId w:val="2"/>
        </w:numPr>
        <w:rPr>
          <w:color w:val="000000" w:themeColor="text1"/>
        </w:rPr>
      </w:pPr>
      <w:r>
        <w:rPr>
          <w:color w:val="000000" w:themeColor="text1"/>
        </w:rPr>
        <w:t>Quantum Technologies’ HR is looking to add Employee Self-Service Features.</w:t>
      </w:r>
    </w:p>
    <w:p w14:paraId="4E8A57A8" w14:textId="77777777" w:rsidR="00846324" w:rsidRDefault="00846324" w:rsidP="00846324">
      <w:pPr>
        <w:pStyle w:val="ListParagraph"/>
        <w:numPr>
          <w:ilvl w:val="0"/>
          <w:numId w:val="2"/>
        </w:numPr>
        <w:rPr>
          <w:color w:val="000000" w:themeColor="text1"/>
        </w:rPr>
      </w:pPr>
      <w:r>
        <w:rPr>
          <w:color w:val="000000" w:themeColor="text1"/>
        </w:rPr>
        <w:t>Quantum Technologies’ current system is locally maintained, and they would like to look at adopting a Cloud-Based Solutions</w:t>
      </w:r>
    </w:p>
    <w:p w14:paraId="2C51A28C" w14:textId="77777777" w:rsidR="00846324" w:rsidRDefault="00846324" w:rsidP="00846324">
      <w:pPr>
        <w:pStyle w:val="ListParagraph"/>
        <w:numPr>
          <w:ilvl w:val="0"/>
          <w:numId w:val="2"/>
        </w:numPr>
        <w:rPr>
          <w:color w:val="000000" w:themeColor="text1"/>
        </w:rPr>
      </w:pPr>
      <w:r>
        <w:rPr>
          <w:color w:val="000000" w:themeColor="text1"/>
        </w:rPr>
        <w:t>There is concern about Vendor Support and End-of Life on their current software.</w:t>
      </w:r>
    </w:p>
    <w:p w14:paraId="52D59885" w14:textId="77777777" w:rsidR="00846324" w:rsidRDefault="00846324" w:rsidP="00846324">
      <w:pPr>
        <w:rPr>
          <w:color w:val="000000" w:themeColor="text1"/>
        </w:rPr>
      </w:pPr>
      <w:r w:rsidRPr="00681D70">
        <w:rPr>
          <w:color w:val="000000" w:themeColor="text1"/>
        </w:rPr>
        <w:t>Tiempo Payroll Management’s initial concept for this payroll system strategically addresses the constraints imposed by the current legacy infrastructure, effectively navigating challenges such as</w:t>
      </w:r>
      <w:r>
        <w:rPr>
          <w:color w:val="000000" w:themeColor="text1"/>
        </w:rPr>
        <w:t>:</w:t>
      </w:r>
    </w:p>
    <w:p w14:paraId="674900FA" w14:textId="77777777" w:rsidR="00846324" w:rsidRDefault="00846324" w:rsidP="00846324">
      <w:pPr>
        <w:pStyle w:val="ListParagraph"/>
        <w:numPr>
          <w:ilvl w:val="0"/>
          <w:numId w:val="3"/>
        </w:numPr>
        <w:rPr>
          <w:color w:val="000000" w:themeColor="text1"/>
        </w:rPr>
      </w:pPr>
      <w:r>
        <w:rPr>
          <w:color w:val="000000" w:themeColor="text1"/>
        </w:rPr>
        <w:t>Enhanced Security Requirements</w:t>
      </w:r>
    </w:p>
    <w:p w14:paraId="76B76EC7" w14:textId="77777777" w:rsidR="00846324" w:rsidRDefault="00846324" w:rsidP="00846324">
      <w:pPr>
        <w:pStyle w:val="ListParagraph"/>
        <w:numPr>
          <w:ilvl w:val="0"/>
          <w:numId w:val="3"/>
        </w:numPr>
        <w:rPr>
          <w:color w:val="000000" w:themeColor="text1"/>
        </w:rPr>
      </w:pPr>
      <w:r>
        <w:rPr>
          <w:color w:val="000000" w:themeColor="text1"/>
        </w:rPr>
        <w:t>Seamless transition and data migration</w:t>
      </w:r>
    </w:p>
    <w:p w14:paraId="7621C113" w14:textId="77777777" w:rsidR="00846324" w:rsidRDefault="00846324" w:rsidP="00846324">
      <w:pPr>
        <w:pStyle w:val="ListParagraph"/>
        <w:numPr>
          <w:ilvl w:val="0"/>
          <w:numId w:val="3"/>
        </w:numPr>
        <w:rPr>
          <w:color w:val="000000" w:themeColor="text1"/>
        </w:rPr>
      </w:pPr>
      <w:r>
        <w:rPr>
          <w:color w:val="000000" w:themeColor="text1"/>
        </w:rPr>
        <w:t>User training continuous support</w:t>
      </w:r>
    </w:p>
    <w:p w14:paraId="07F8EE9E" w14:textId="77777777" w:rsidR="00846324" w:rsidRDefault="00846324" w:rsidP="00846324">
      <w:pPr>
        <w:pStyle w:val="ListParagraph"/>
        <w:numPr>
          <w:ilvl w:val="0"/>
          <w:numId w:val="3"/>
        </w:numPr>
        <w:rPr>
          <w:color w:val="000000" w:themeColor="text1"/>
        </w:rPr>
      </w:pPr>
      <w:r>
        <w:rPr>
          <w:color w:val="000000" w:themeColor="text1"/>
        </w:rPr>
        <w:t>Tailored hardware solutions</w:t>
      </w:r>
    </w:p>
    <w:p w14:paraId="73E6C87C" w14:textId="77777777" w:rsidR="00846324" w:rsidRDefault="00846324" w:rsidP="00846324">
      <w:pPr>
        <w:rPr>
          <w:color w:val="000000" w:themeColor="text1"/>
        </w:rPr>
      </w:pPr>
      <w:r>
        <w:rPr>
          <w:color w:val="000000" w:themeColor="text1"/>
        </w:rPr>
        <w:t>After talking with the Executives and Human Resource from Quantum Technologies, the following design objectives are listed in order of importance:</w:t>
      </w:r>
    </w:p>
    <w:p w14:paraId="77A639E0" w14:textId="77777777" w:rsidR="00846324" w:rsidRDefault="00846324" w:rsidP="00846324">
      <w:pPr>
        <w:pStyle w:val="ListParagraph"/>
        <w:numPr>
          <w:ilvl w:val="0"/>
          <w:numId w:val="4"/>
        </w:numPr>
        <w:rPr>
          <w:color w:val="000000" w:themeColor="text1"/>
        </w:rPr>
      </w:pPr>
      <w:r>
        <w:rPr>
          <w:color w:val="000000" w:themeColor="text1"/>
        </w:rPr>
        <w:t>Secure data management</w:t>
      </w:r>
    </w:p>
    <w:p w14:paraId="3F0737E4" w14:textId="77777777" w:rsidR="00846324" w:rsidRDefault="00846324" w:rsidP="00846324">
      <w:pPr>
        <w:pStyle w:val="ListParagraph"/>
        <w:numPr>
          <w:ilvl w:val="0"/>
          <w:numId w:val="4"/>
        </w:numPr>
        <w:rPr>
          <w:color w:val="000000" w:themeColor="text1"/>
        </w:rPr>
      </w:pPr>
      <w:r>
        <w:rPr>
          <w:color w:val="000000" w:themeColor="text1"/>
        </w:rPr>
        <w:t>Audit Trail and Compliance Tracking</w:t>
      </w:r>
    </w:p>
    <w:p w14:paraId="12F806DD" w14:textId="77777777" w:rsidR="00846324" w:rsidRDefault="00846324" w:rsidP="00846324">
      <w:pPr>
        <w:pStyle w:val="ListParagraph"/>
        <w:numPr>
          <w:ilvl w:val="0"/>
          <w:numId w:val="4"/>
        </w:numPr>
        <w:rPr>
          <w:color w:val="000000" w:themeColor="text1"/>
        </w:rPr>
      </w:pPr>
      <w:r>
        <w:rPr>
          <w:color w:val="000000" w:themeColor="text1"/>
        </w:rPr>
        <w:t>Integration with HR and Financial Systems</w:t>
      </w:r>
    </w:p>
    <w:p w14:paraId="502C0861" w14:textId="77777777" w:rsidR="00846324" w:rsidRDefault="00846324" w:rsidP="00846324">
      <w:pPr>
        <w:pStyle w:val="ListParagraph"/>
        <w:numPr>
          <w:ilvl w:val="0"/>
          <w:numId w:val="4"/>
        </w:numPr>
        <w:rPr>
          <w:color w:val="000000" w:themeColor="text1"/>
        </w:rPr>
      </w:pPr>
      <w:r>
        <w:rPr>
          <w:color w:val="000000" w:themeColor="text1"/>
        </w:rPr>
        <w:t>Employee Self-Service Features</w:t>
      </w:r>
    </w:p>
    <w:p w14:paraId="444A3EA4" w14:textId="77777777" w:rsidR="00846324" w:rsidRDefault="00846324" w:rsidP="00846324">
      <w:pPr>
        <w:pStyle w:val="ListParagraph"/>
        <w:numPr>
          <w:ilvl w:val="0"/>
          <w:numId w:val="4"/>
        </w:numPr>
        <w:rPr>
          <w:color w:val="000000" w:themeColor="text1"/>
        </w:rPr>
      </w:pPr>
      <w:r>
        <w:rPr>
          <w:color w:val="000000" w:themeColor="text1"/>
        </w:rPr>
        <w:t>Continuous Support and Updates.</w:t>
      </w:r>
    </w:p>
    <w:p w14:paraId="6F51E567" w14:textId="77777777" w:rsidR="00846324" w:rsidRPr="006858F4" w:rsidRDefault="00846324" w:rsidP="00846324">
      <w:pPr>
        <w:rPr>
          <w:color w:val="000000" w:themeColor="text1"/>
        </w:rPr>
      </w:pPr>
      <w:r w:rsidRPr="006858F4">
        <w:rPr>
          <w:color w:val="000000" w:themeColor="text1"/>
        </w:rPr>
        <w:t>Our initial design concept for the payroll system aligns seamlessly with each outlined objective while effectively navigating imposed constraints. Our proposal involves a comprehensive exploration of this initial concept, along with similar approaches, aiming to craft a design that maximally fulfills all specified objectives.</w:t>
      </w:r>
    </w:p>
    <w:p w14:paraId="33DA99BA" w14:textId="77777777" w:rsidR="00846324" w:rsidRPr="00B81E63" w:rsidRDefault="00846324" w:rsidP="00846324">
      <w:pPr>
        <w:rPr>
          <w:color w:val="000000" w:themeColor="text1"/>
        </w:rPr>
      </w:pPr>
      <w:r>
        <w:rPr>
          <w:color w:val="000000" w:themeColor="text1"/>
        </w:rPr>
        <w:t>The design will be evaluated based on the legacy software and the needs and concerns addressed by the Executives and Human Resources.  The design will be conveyed to the project committee by interim and final reports, including scale models.</w:t>
      </w:r>
    </w:p>
    <w:p w14:paraId="28860117" w14:textId="77777777" w:rsidR="00846324" w:rsidRDefault="00846324" w:rsidP="00846324">
      <w:pPr>
        <w:spacing w:before="120" w:after="0"/>
      </w:pPr>
      <w:r w:rsidRPr="00DC6D7B">
        <w:rPr>
          <w:noProof/>
        </w:rPr>
        <w:lastRenderedPageBreak/>
        <w:drawing>
          <wp:anchor distT="0" distB="0" distL="114300" distR="114300" simplePos="0" relativeHeight="251676672" behindDoc="1" locked="0" layoutInCell="1" allowOverlap="1" wp14:anchorId="062B5FFB" wp14:editId="580709F8">
            <wp:simplePos x="0" y="0"/>
            <wp:positionH relativeFrom="margin">
              <wp:posOffset>4848860</wp:posOffset>
            </wp:positionH>
            <wp:positionV relativeFrom="paragraph">
              <wp:posOffset>-379312</wp:posOffset>
            </wp:positionV>
            <wp:extent cx="2265045" cy="1399540"/>
            <wp:effectExtent l="57150" t="76200" r="59055" b="86360"/>
            <wp:wrapNone/>
            <wp:docPr id="1935921292" name="Picture 1" descr="A logo of a computer with a clock and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77460" name="Picture 1" descr="A logo of a computer with a clock and a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5045" cy="1399540"/>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Pr="0041428F">
        <w:rPr>
          <w:noProof/>
          <w:color w:val="000000" w:themeColor="text1"/>
        </w:rPr>
        <mc:AlternateContent>
          <mc:Choice Requires="wps">
            <w:drawing>
              <wp:anchor distT="0" distB="0" distL="114300" distR="114300" simplePos="0" relativeHeight="251675648" behindDoc="1" locked="0" layoutInCell="1" allowOverlap="1" wp14:anchorId="30B1E0C3" wp14:editId="3308530F">
                <wp:simplePos x="0" y="0"/>
                <wp:positionH relativeFrom="margin">
                  <wp:align>left</wp:align>
                </wp:positionH>
                <wp:positionV relativeFrom="paragraph">
                  <wp:posOffset>104775</wp:posOffset>
                </wp:positionV>
                <wp:extent cx="4029075" cy="407670"/>
                <wp:effectExtent l="19050" t="19050" r="28575" b="26035"/>
                <wp:wrapNone/>
                <wp:docPr id="40015375" name="Shape 61"/>
                <wp:cNvGraphicFramePr/>
                <a:graphic xmlns:a="http://schemas.openxmlformats.org/drawingml/2006/main">
                  <a:graphicData uri="http://schemas.microsoft.com/office/word/2010/wordprocessingShape">
                    <wps:wsp>
                      <wps:cNvSpPr/>
                      <wps:spPr>
                        <a:xfrm>
                          <a:off x="0" y="0"/>
                          <a:ext cx="4029075"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50A9535" w14:textId="77777777" w:rsidR="00846324" w:rsidRPr="00AA089B" w:rsidRDefault="00846324" w:rsidP="00846324">
                            <w:pPr>
                              <w:pStyle w:val="Logo"/>
                            </w:pPr>
                            <w:r>
                              <w:t>Scope Statement (Final Version)</w:t>
                            </w:r>
                          </w:p>
                        </w:txbxContent>
                      </wps:txbx>
                      <wps:bodyPr wrap="square" lIns="1905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30B1E0C3" id="_x0000_s1033" style="position:absolute;left:0;text-align:left;margin-left:0;margin-top:8.25pt;width:317.25pt;height:32.1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" filled="f" strokecolor="white [3212]" strokeweight="3pt">
                <v:stroke miterlimit="4"/>
                <v:textbox style="mso-fit-shape-to-text:t" inset="1.5pt,1.5pt,1.5pt,1.5pt">
                  <w:txbxContent>
                    <w:p w14:paraId="350A9535" w14:textId="77777777" w:rsidR="00846324" w:rsidRPr="00AA089B" w:rsidRDefault="00846324" w:rsidP="00846324">
                      <w:pPr>
                        <w:pStyle w:val="Logo"/>
                      </w:pPr>
                      <w:r>
                        <w:t>Scope Statement (Final Version)</w:t>
                      </w:r>
                    </w:p>
                  </w:txbxContent>
                </v:textbox>
                <w10:wrap anchorx="margin"/>
              </v:rect>
            </w:pict>
          </mc:Fallback>
        </mc:AlternateContent>
      </w:r>
      <w:r w:rsidRPr="0041428F">
        <w:rPr>
          <w:noProof/>
        </w:rPr>
        <mc:AlternateContent>
          <mc:Choice Requires="wpg">
            <w:drawing>
              <wp:anchor distT="0" distB="0" distL="114300" distR="114300" simplePos="0" relativeHeight="251674624" behindDoc="1" locked="1" layoutInCell="1" allowOverlap="1" wp14:anchorId="61674575" wp14:editId="17311884">
                <wp:simplePos x="0" y="0"/>
                <wp:positionH relativeFrom="page">
                  <wp:align>left</wp:align>
                </wp:positionH>
                <wp:positionV relativeFrom="paragraph">
                  <wp:posOffset>-457200</wp:posOffset>
                </wp:positionV>
                <wp:extent cx="8247380" cy="1609725"/>
                <wp:effectExtent l="0" t="0" r="1270" b="9525"/>
                <wp:wrapNone/>
                <wp:docPr id="68274556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1609725"/>
                          <a:chOff x="-7144" y="-7144"/>
                          <a:chExt cx="6005513" cy="1924050"/>
                        </a:xfrm>
                      </wpg:grpSpPr>
                      <wps:wsp>
                        <wps:cNvPr id="122534912" name="Freeform: Shape 122534912"/>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5914601" name="Freeform: Shape 955914601"/>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539848" name="Freeform: Shape 1460539848"/>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4274474" name="Freeform: Shape 213427447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5DF253" id="Graphic 17" o:spid="_x0000_s1026" alt="&quot;&quot;" style="position:absolute;margin-left:0;margin-top:-36pt;width:649.4pt;height:126.75pt;z-index:-25164185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">
                <v:shape id="Freeform: Shape 122534912"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955914601"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1460539848"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13427447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3059" w:type="pct"/>
        <w:jc w:val="center"/>
        <w:tblLayout w:type="fixed"/>
        <w:tblCellMar>
          <w:left w:w="0" w:type="dxa"/>
          <w:right w:w="0" w:type="dxa"/>
        </w:tblCellMar>
        <w:tblLook w:val="0600" w:firstRow="0" w:lastRow="0" w:firstColumn="0" w:lastColumn="0" w:noHBand="1" w:noVBand="1"/>
        <w:tblDescription w:val="Header layout table"/>
      </w:tblPr>
      <w:tblGrid>
        <w:gridCol w:w="6607"/>
      </w:tblGrid>
      <w:tr w:rsidR="00846324" w:rsidRPr="0041428F" w14:paraId="57DA5040" w14:textId="77777777" w:rsidTr="0085246A">
        <w:trPr>
          <w:trHeight w:val="199"/>
          <w:jc w:val="center"/>
        </w:trPr>
        <w:tc>
          <w:tcPr>
            <w:tcW w:w="6607" w:type="dxa"/>
          </w:tcPr>
          <w:p w14:paraId="37E4994F" w14:textId="77777777" w:rsidR="00846324" w:rsidRPr="0041428F" w:rsidRDefault="00846324" w:rsidP="0085246A">
            <w:pPr>
              <w:pStyle w:val="ContactInfo"/>
              <w:rPr>
                <w:color w:val="000000" w:themeColor="text1"/>
              </w:rPr>
            </w:pPr>
          </w:p>
        </w:tc>
      </w:tr>
    </w:tbl>
    <w:p w14:paraId="6D459E4F" w14:textId="77777777" w:rsidR="00846324" w:rsidRDefault="00846324" w:rsidP="00846324">
      <w:pPr>
        <w:rPr>
          <w:color w:val="000000" w:themeColor="text1"/>
        </w:rPr>
      </w:pPr>
    </w:p>
    <w:p w14:paraId="22D72E98" w14:textId="77777777" w:rsidR="00846324" w:rsidRDefault="00846324" w:rsidP="00846324">
      <w:pPr>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46324" w14:paraId="71ED48CF" w14:textId="77777777" w:rsidTr="0085246A">
        <w:trPr>
          <w:jc w:val="center"/>
        </w:trPr>
        <w:tc>
          <w:tcPr>
            <w:tcW w:w="8856" w:type="dxa"/>
          </w:tcPr>
          <w:p w14:paraId="3423344B" w14:textId="77777777" w:rsidR="00846324" w:rsidRDefault="00846324" w:rsidP="0085246A">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Tiempo Payroll Management </w:t>
            </w:r>
          </w:p>
          <w:p w14:paraId="4599E821" w14:textId="1644211D" w:rsidR="00846324" w:rsidRPr="00A018D6" w:rsidRDefault="00846324" w:rsidP="0085246A">
            <w:pPr>
              <w:pStyle w:val="SHTB"/>
              <w:ind w:left="1440" w:hanging="1440"/>
              <w:rPr>
                <w:rFonts w:ascii="Times New Roman" w:hAnsi="Times New Roman"/>
                <w:sz w:val="24"/>
                <w:szCs w:val="24"/>
              </w:rPr>
            </w:pPr>
            <w:r>
              <w:rPr>
                <w:rFonts w:ascii="Times New Roman" w:hAnsi="Times New Roman"/>
                <w:b/>
                <w:bCs/>
                <w:sz w:val="24"/>
                <w:szCs w:val="24"/>
              </w:rPr>
              <w:t>Date:2/23/24</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r w:rsidRPr="00A018D6">
              <w:rPr>
                <w:rFonts w:ascii="Times New Roman" w:hAnsi="Times New Roman"/>
                <w:sz w:val="24"/>
                <w:szCs w:val="24"/>
              </w:rPr>
              <w:t>Michael W</w:t>
            </w:r>
            <w:r w:rsidR="002E2D7E">
              <w:rPr>
                <w:rFonts w:ascii="Times New Roman" w:hAnsi="Times New Roman"/>
                <w:sz w:val="24"/>
                <w:szCs w:val="24"/>
              </w:rPr>
              <w:t>.</w:t>
            </w:r>
            <w:r>
              <w:rPr>
                <w:rFonts w:ascii="Times New Roman" w:hAnsi="Times New Roman"/>
                <w:sz w:val="24"/>
                <w:szCs w:val="24"/>
              </w:rPr>
              <w:t xml:space="preserve">, </w:t>
            </w:r>
            <w:r w:rsidRPr="00A018D6">
              <w:rPr>
                <w:rFonts w:ascii="Times New Roman" w:hAnsi="Times New Roman"/>
                <w:sz w:val="24"/>
                <w:szCs w:val="24"/>
              </w:rPr>
              <w:t>Jamie W</w:t>
            </w:r>
            <w:r w:rsidR="002E2D7E">
              <w:rPr>
                <w:rFonts w:ascii="Times New Roman" w:hAnsi="Times New Roman"/>
                <w:sz w:val="24"/>
                <w:szCs w:val="24"/>
              </w:rPr>
              <w:t>.</w:t>
            </w:r>
            <w:r>
              <w:rPr>
                <w:rFonts w:ascii="Times New Roman" w:hAnsi="Times New Roman"/>
                <w:sz w:val="24"/>
                <w:szCs w:val="24"/>
              </w:rPr>
              <w:t xml:space="preserve">, </w:t>
            </w:r>
            <w:r w:rsidRPr="00A018D6">
              <w:rPr>
                <w:rFonts w:ascii="Times New Roman" w:hAnsi="Times New Roman"/>
                <w:sz w:val="24"/>
                <w:szCs w:val="24"/>
              </w:rPr>
              <w:t>Edgar R</w:t>
            </w:r>
            <w:r w:rsidR="002E2D7E">
              <w:rPr>
                <w:rFonts w:ascii="Times New Roman" w:hAnsi="Times New Roman"/>
                <w:sz w:val="24"/>
                <w:szCs w:val="24"/>
              </w:rPr>
              <w:t>.</w:t>
            </w:r>
            <w:r>
              <w:rPr>
                <w:rFonts w:ascii="Times New Roman" w:hAnsi="Times New Roman"/>
                <w:sz w:val="24"/>
                <w:szCs w:val="24"/>
              </w:rPr>
              <w:t xml:space="preserve">, </w:t>
            </w:r>
            <w:r w:rsidRPr="00A018D6">
              <w:rPr>
                <w:rFonts w:ascii="Times New Roman" w:hAnsi="Times New Roman"/>
                <w:sz w:val="24"/>
                <w:szCs w:val="24"/>
              </w:rPr>
              <w:t>Albert C</w:t>
            </w:r>
            <w:r w:rsidR="002E2D7E">
              <w:rPr>
                <w:rFonts w:ascii="Times New Roman" w:hAnsi="Times New Roman"/>
                <w:sz w:val="24"/>
                <w:szCs w:val="24"/>
              </w:rPr>
              <w:t>.</w:t>
            </w:r>
            <w:r>
              <w:rPr>
                <w:rFonts w:ascii="Times New Roman" w:hAnsi="Times New Roman"/>
                <w:sz w:val="24"/>
                <w:szCs w:val="24"/>
              </w:rPr>
              <w:t xml:space="preserve">, </w:t>
            </w:r>
            <w:r w:rsidRPr="00A018D6">
              <w:rPr>
                <w:rFonts w:ascii="Times New Roman" w:hAnsi="Times New Roman"/>
                <w:sz w:val="24"/>
                <w:szCs w:val="24"/>
              </w:rPr>
              <w:t>Prieto Vera N</w:t>
            </w:r>
            <w:r w:rsidR="002E2D7E">
              <w:rPr>
                <w:rFonts w:ascii="Times New Roman" w:hAnsi="Times New Roman"/>
                <w:sz w:val="24"/>
                <w:szCs w:val="24"/>
              </w:rPr>
              <w:t>.</w:t>
            </w:r>
            <w:r>
              <w:rPr>
                <w:rFonts w:ascii="Times New Roman" w:hAnsi="Times New Roman"/>
                <w:sz w:val="24"/>
                <w:szCs w:val="24"/>
              </w:rPr>
              <w:t xml:space="preserve">, </w:t>
            </w:r>
            <w:r w:rsidRPr="00A018D6">
              <w:rPr>
                <w:rFonts w:ascii="Times New Roman" w:hAnsi="Times New Roman"/>
                <w:sz w:val="24"/>
                <w:szCs w:val="24"/>
              </w:rPr>
              <w:t>Tonisha B</w:t>
            </w:r>
            <w:r w:rsidR="002E2D7E">
              <w:rPr>
                <w:rFonts w:ascii="Times New Roman" w:hAnsi="Times New Roman"/>
                <w:sz w:val="24"/>
                <w:szCs w:val="24"/>
              </w:rPr>
              <w:t>.</w:t>
            </w:r>
            <w:r>
              <w:rPr>
                <w:rFonts w:ascii="Times New Roman" w:hAnsi="Times New Roman"/>
                <w:sz w:val="24"/>
                <w:szCs w:val="24"/>
              </w:rPr>
              <w:t>, Jessica D</w:t>
            </w:r>
            <w:r w:rsidR="002E2D7E">
              <w:rPr>
                <w:rFonts w:ascii="Times New Roman" w:hAnsi="Times New Roman"/>
                <w:sz w:val="24"/>
                <w:szCs w:val="24"/>
              </w:rPr>
              <w:t>.</w:t>
            </w:r>
          </w:p>
          <w:p w14:paraId="3C6B0D62" w14:textId="77777777" w:rsidR="00846324" w:rsidRDefault="00846324" w:rsidP="0085246A">
            <w:pPr>
              <w:pStyle w:val="SHTB"/>
              <w:pBdr>
                <w:bottom w:val="none" w:sz="0" w:space="0" w:color="auto"/>
              </w:pBdr>
              <w:spacing w:before="0" w:line="240" w:lineRule="auto"/>
              <w:ind w:left="1440" w:hanging="1440"/>
              <w:rPr>
                <w:rFonts w:ascii="Times New Roman" w:hAnsi="Times New Roman"/>
                <w:sz w:val="24"/>
                <w:szCs w:val="24"/>
              </w:rPr>
            </w:pPr>
          </w:p>
        </w:tc>
      </w:tr>
      <w:tr w:rsidR="00846324" w14:paraId="5910F035" w14:textId="77777777" w:rsidTr="0085246A">
        <w:trPr>
          <w:jc w:val="center"/>
        </w:trPr>
        <w:tc>
          <w:tcPr>
            <w:tcW w:w="8856" w:type="dxa"/>
          </w:tcPr>
          <w:p w14:paraId="370F0FBB" w14:textId="77777777" w:rsidR="00846324" w:rsidRDefault="00846324" w:rsidP="0085246A">
            <w:pPr>
              <w:pStyle w:val="SHTB"/>
              <w:pBdr>
                <w:bottom w:val="none" w:sz="0" w:space="0" w:color="auto"/>
              </w:pBdr>
              <w:spacing w:before="0" w:line="240" w:lineRule="auto"/>
              <w:rPr>
                <w:rFonts w:ascii="Times New Roman" w:hAnsi="Times New Roman"/>
                <w:b/>
                <w:bCs/>
                <w:sz w:val="24"/>
                <w:szCs w:val="24"/>
              </w:rPr>
            </w:pPr>
          </w:p>
          <w:p w14:paraId="57DB4D60" w14:textId="77777777" w:rsidR="00846324" w:rsidRDefault="00846324" w:rsidP="0085246A">
            <w:pPr>
              <w:pStyle w:val="SHTB"/>
              <w:pBdr>
                <w:bottom w:val="none" w:sz="0" w:space="0" w:color="auto"/>
              </w:pBdr>
              <w:spacing w:before="0" w:line="240" w:lineRule="auto"/>
              <w:rPr>
                <w:rFonts w:ascii="Times New Roman" w:hAnsi="Times New Roman" w:cs="Calibri"/>
                <w:color w:val="000000"/>
                <w:sz w:val="24"/>
              </w:rPr>
            </w:pPr>
            <w:r>
              <w:rPr>
                <w:rFonts w:ascii="Times New Roman" w:hAnsi="Times New Roman"/>
                <w:b/>
                <w:bCs/>
                <w:sz w:val="24"/>
                <w:szCs w:val="24"/>
              </w:rPr>
              <w:t>Project Justification:</w:t>
            </w:r>
            <w:r w:rsidRPr="00256982">
              <w:rPr>
                <w:rFonts w:ascii="Times New Roman" w:hAnsi="Times New Roman" w:cs="Calibri"/>
                <w:color w:val="000000"/>
                <w:sz w:val="24"/>
              </w:rPr>
              <w:t xml:space="preserve"> An</w:t>
            </w:r>
            <w:r>
              <w:rPr>
                <w:rFonts w:ascii="Times New Roman" w:hAnsi="Times New Roman" w:cs="Calibri"/>
                <w:color w:val="000000"/>
                <w:sz w:val="24"/>
              </w:rPr>
              <w:t xml:space="preserve"> an</w:t>
            </w:r>
            <w:r w:rsidRPr="00256982">
              <w:rPr>
                <w:rFonts w:ascii="Times New Roman" w:hAnsi="Times New Roman" w:cs="Calibri"/>
                <w:color w:val="000000"/>
                <w:sz w:val="24"/>
              </w:rPr>
              <w:t>tiquated time management system</w:t>
            </w:r>
            <w:r>
              <w:rPr>
                <w:rFonts w:ascii="Times New Roman" w:hAnsi="Times New Roman" w:cs="Calibri"/>
                <w:color w:val="000000"/>
                <w:sz w:val="24"/>
              </w:rPr>
              <w:t xml:space="preserve"> is in place at Quantum Technologies. </w:t>
            </w:r>
            <w:r w:rsidRPr="00256982">
              <w:rPr>
                <w:rFonts w:ascii="Times New Roman" w:hAnsi="Times New Roman" w:cs="Calibri"/>
                <w:color w:val="000000"/>
                <w:sz w:val="24"/>
              </w:rPr>
              <w:t>Our payroll system is an on-premises solution, ensuring that all client data is encrypted and secured on non-internet-facing hardware. This approach aligns with your team's expressed requirements for enhanced security. Additionally, our solution incorporates managed backups to further reinforce data integrity and resilience</w:t>
            </w:r>
            <w:r>
              <w:rPr>
                <w:rFonts w:ascii="Times New Roman" w:hAnsi="Times New Roman" w:cs="Calibri"/>
                <w:color w:val="000000"/>
                <w:sz w:val="24"/>
              </w:rPr>
              <w:t>.</w:t>
            </w:r>
          </w:p>
          <w:p w14:paraId="133450EB" w14:textId="77777777" w:rsidR="00846324" w:rsidRPr="00256982" w:rsidRDefault="00846324" w:rsidP="0085246A"/>
        </w:tc>
      </w:tr>
      <w:tr w:rsidR="00846324" w14:paraId="0D480AEC" w14:textId="77777777" w:rsidTr="0085246A">
        <w:trPr>
          <w:jc w:val="center"/>
        </w:trPr>
        <w:tc>
          <w:tcPr>
            <w:tcW w:w="8856" w:type="dxa"/>
          </w:tcPr>
          <w:p w14:paraId="79DBFADD" w14:textId="77777777" w:rsidR="00846324" w:rsidRDefault="00846324" w:rsidP="0085246A">
            <w:pPr>
              <w:pStyle w:val="SHTB"/>
              <w:pBdr>
                <w:bottom w:val="none" w:sz="0" w:space="0" w:color="auto"/>
              </w:pBdr>
              <w:spacing w:before="0" w:line="240" w:lineRule="auto"/>
              <w:rPr>
                <w:rFonts w:ascii="Times New Roman" w:hAnsi="Times New Roman"/>
                <w:b/>
                <w:bCs/>
                <w:sz w:val="24"/>
                <w:szCs w:val="24"/>
              </w:rPr>
            </w:pPr>
          </w:p>
          <w:p w14:paraId="0733F9C8" w14:textId="77777777" w:rsidR="00846324" w:rsidRDefault="00846324" w:rsidP="0085246A">
            <w:pPr>
              <w:pStyle w:val="SHTB"/>
              <w:pBdr>
                <w:bottom w:val="none" w:sz="0" w:space="0" w:color="auto"/>
              </w:pBdr>
              <w:spacing w:before="0" w:line="360" w:lineRule="auto"/>
              <w:rPr>
                <w:rFonts w:ascii="Times New Roman" w:hAnsi="Times New Roman"/>
                <w:sz w:val="24"/>
                <w:szCs w:val="24"/>
              </w:rPr>
            </w:pPr>
            <w:r>
              <w:rPr>
                <w:rFonts w:ascii="Times New Roman" w:hAnsi="Times New Roman"/>
                <w:b/>
                <w:bCs/>
                <w:sz w:val="24"/>
                <w:szCs w:val="24"/>
              </w:rPr>
              <w:t>Product Characteristics and Requirements:</w:t>
            </w:r>
          </w:p>
          <w:p w14:paraId="70022D1E" w14:textId="77777777" w:rsidR="00846324" w:rsidRDefault="00846324" w:rsidP="00846324">
            <w:pPr>
              <w:pStyle w:val="SHTB"/>
              <w:numPr>
                <w:ilvl w:val="0"/>
                <w:numId w:val="5"/>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Implement the Tiempo Payroll Management system to automate and streamline payroll processes.</w:t>
            </w:r>
          </w:p>
          <w:p w14:paraId="1E89D255" w14:textId="77777777" w:rsidR="00846324" w:rsidRDefault="00846324" w:rsidP="00846324">
            <w:pPr>
              <w:pStyle w:val="SHTB"/>
              <w:numPr>
                <w:ilvl w:val="0"/>
                <w:numId w:val="5"/>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Improve payroll accuracy and timeliness to enhance employee satisfaction, morale, and retention.</w:t>
            </w:r>
          </w:p>
          <w:p w14:paraId="2856D93A" w14:textId="77777777" w:rsidR="00846324" w:rsidRDefault="00846324" w:rsidP="00846324">
            <w:pPr>
              <w:pStyle w:val="SHTB"/>
              <w:numPr>
                <w:ilvl w:val="0"/>
                <w:numId w:val="5"/>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Increase operational efficiency by reducing manual effort, minimizing errors, and enabling real-time access to payroll information for stakeholders.</w:t>
            </w:r>
          </w:p>
          <w:p w14:paraId="26D85173" w14:textId="77777777" w:rsidR="00846324" w:rsidRPr="00256982" w:rsidRDefault="00846324" w:rsidP="00846324">
            <w:pPr>
              <w:pStyle w:val="SHTB"/>
              <w:numPr>
                <w:ilvl w:val="0"/>
                <w:numId w:val="5"/>
              </w:numPr>
              <w:pBdr>
                <w:bottom w:val="none" w:sz="0" w:space="0" w:color="auto"/>
              </w:pBdr>
              <w:tabs>
                <w:tab w:val="num" w:pos="720"/>
              </w:tabs>
              <w:spacing w:before="0" w:line="240" w:lineRule="auto"/>
            </w:pPr>
            <w:r w:rsidRPr="00E15311">
              <w:rPr>
                <w:rFonts w:ascii="Times New Roman" w:hAnsi="Times New Roman"/>
                <w:sz w:val="24"/>
                <w:szCs w:val="24"/>
              </w:rPr>
              <w:t xml:space="preserve">Centralize payroll data and standardize processes across all departments and locations to ensure accuracy, consistency, and compliance with regulatory requirements. </w:t>
            </w:r>
          </w:p>
          <w:p w14:paraId="53B97846" w14:textId="77777777" w:rsidR="00846324" w:rsidRDefault="00846324" w:rsidP="0085246A">
            <w:pPr>
              <w:pStyle w:val="SHTB"/>
              <w:pBdr>
                <w:bottom w:val="none" w:sz="0" w:space="0" w:color="auto"/>
              </w:pBdr>
              <w:spacing w:before="0" w:line="240" w:lineRule="auto"/>
              <w:ind w:left="720"/>
            </w:pPr>
          </w:p>
        </w:tc>
      </w:tr>
      <w:tr w:rsidR="00846324" w14:paraId="7DF7945B" w14:textId="77777777" w:rsidTr="0085246A">
        <w:trPr>
          <w:jc w:val="center"/>
        </w:trPr>
        <w:tc>
          <w:tcPr>
            <w:tcW w:w="8856" w:type="dxa"/>
          </w:tcPr>
          <w:p w14:paraId="1FD7AC05" w14:textId="77777777" w:rsidR="00846324" w:rsidRDefault="00846324" w:rsidP="0085246A">
            <w:pPr>
              <w:pStyle w:val="SHTB"/>
              <w:pBdr>
                <w:bottom w:val="none" w:sz="0" w:space="0" w:color="auto"/>
              </w:pBdr>
              <w:spacing w:before="0" w:line="240" w:lineRule="auto"/>
              <w:rPr>
                <w:rFonts w:ascii="Times New Roman" w:hAnsi="Times New Roman"/>
                <w:b/>
                <w:bCs/>
                <w:sz w:val="24"/>
                <w:szCs w:val="24"/>
              </w:rPr>
            </w:pPr>
          </w:p>
          <w:p w14:paraId="2FEEFCB5" w14:textId="77777777" w:rsidR="00846324" w:rsidRDefault="00846324" w:rsidP="0085246A">
            <w:pPr>
              <w:pStyle w:val="SHTB"/>
              <w:pBdr>
                <w:bottom w:val="none" w:sz="0" w:space="0" w:color="auto"/>
              </w:pBdr>
              <w:spacing w:before="0" w:line="360" w:lineRule="auto"/>
              <w:rPr>
                <w:rFonts w:ascii="Times New Roman" w:hAnsi="Times New Roman"/>
                <w:b/>
                <w:bCs/>
                <w:sz w:val="24"/>
                <w:szCs w:val="24"/>
              </w:rPr>
            </w:pPr>
            <w:r>
              <w:rPr>
                <w:rFonts w:ascii="Times New Roman" w:hAnsi="Times New Roman"/>
                <w:b/>
                <w:bCs/>
                <w:sz w:val="24"/>
                <w:szCs w:val="24"/>
              </w:rPr>
              <w:t>Summary of Project Deliverables</w:t>
            </w:r>
          </w:p>
          <w:p w14:paraId="7E616AC4" w14:textId="77777777" w:rsidR="00846324" w:rsidRDefault="00846324" w:rsidP="0085246A">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Project Charter, Project Budget, Scope Statement, WBS, Project Schedule, Executive Summary, Final Project presentation, final project report, lessons-learned report, and any other documents required to manage the project.</w:t>
            </w:r>
          </w:p>
          <w:p w14:paraId="7A49D830" w14:textId="77777777" w:rsidR="00846324" w:rsidRDefault="00846324" w:rsidP="0085246A">
            <w:pPr>
              <w:pStyle w:val="SHTB"/>
              <w:pBdr>
                <w:bottom w:val="none" w:sz="0" w:space="0" w:color="auto"/>
              </w:pBdr>
              <w:spacing w:before="0" w:line="240" w:lineRule="auto"/>
            </w:pPr>
            <w:r>
              <w:rPr>
                <w:rFonts w:ascii="Times New Roman" w:hAnsi="Times New Roman"/>
                <w:b/>
                <w:bCs/>
                <w:sz w:val="24"/>
                <w:szCs w:val="24"/>
              </w:rPr>
              <w:t xml:space="preserve">Product-related deliverables: </w:t>
            </w:r>
            <w:r w:rsidRPr="00256982">
              <w:rPr>
                <w:rFonts w:ascii="Times New Roman" w:hAnsi="Times New Roman"/>
                <w:sz w:val="24"/>
                <w:szCs w:val="24"/>
              </w:rPr>
              <w:t xml:space="preserve">new hardware, full implementation of modern security for PII, Management Training, user training, </w:t>
            </w:r>
            <w:r>
              <w:rPr>
                <w:rFonts w:ascii="Times New Roman" w:hAnsi="Times New Roman"/>
                <w:sz w:val="24"/>
                <w:szCs w:val="24"/>
              </w:rPr>
              <w:t xml:space="preserve">and </w:t>
            </w:r>
            <w:r w:rsidRPr="00256982">
              <w:rPr>
                <w:rFonts w:ascii="Times New Roman" w:hAnsi="Times New Roman"/>
                <w:sz w:val="24"/>
                <w:szCs w:val="24"/>
              </w:rPr>
              <w:t>process documentation</w:t>
            </w:r>
            <w:r>
              <w:rPr>
                <w:rFonts w:ascii="Times New Roman" w:hAnsi="Times New Roman"/>
                <w:sz w:val="24"/>
                <w:szCs w:val="24"/>
              </w:rPr>
              <w:t>.</w:t>
            </w:r>
          </w:p>
        </w:tc>
      </w:tr>
      <w:tr w:rsidR="00846324" w14:paraId="1057FBFB" w14:textId="77777777" w:rsidTr="0085246A">
        <w:trPr>
          <w:jc w:val="center"/>
        </w:trPr>
        <w:tc>
          <w:tcPr>
            <w:tcW w:w="8856" w:type="dxa"/>
          </w:tcPr>
          <w:p w14:paraId="1E036F0E" w14:textId="77777777" w:rsidR="00846324" w:rsidRDefault="00846324" w:rsidP="0085246A">
            <w:pPr>
              <w:pStyle w:val="SHTB"/>
              <w:pBdr>
                <w:bottom w:val="none" w:sz="0" w:space="0" w:color="auto"/>
              </w:pBdr>
              <w:spacing w:before="0" w:line="240" w:lineRule="auto"/>
              <w:rPr>
                <w:rFonts w:ascii="Times New Roman" w:hAnsi="Times New Roman"/>
                <w:b/>
                <w:bCs/>
                <w:sz w:val="24"/>
                <w:szCs w:val="24"/>
              </w:rPr>
            </w:pPr>
          </w:p>
          <w:p w14:paraId="04C839A4" w14:textId="77777777" w:rsidR="00846324" w:rsidRDefault="00846324" w:rsidP="0085246A">
            <w:pPr>
              <w:pStyle w:val="SHTB"/>
              <w:pBdr>
                <w:bottom w:val="none" w:sz="0" w:space="0" w:color="auto"/>
              </w:pBdr>
              <w:spacing w:before="0" w:line="240" w:lineRule="auto"/>
            </w:pPr>
            <w:r>
              <w:rPr>
                <w:rFonts w:ascii="Times New Roman" w:hAnsi="Times New Roman"/>
                <w:b/>
                <w:bCs/>
                <w:sz w:val="24"/>
                <w:szCs w:val="24"/>
              </w:rPr>
              <w:t xml:space="preserve">Project Success Criteria: </w:t>
            </w:r>
            <w:r w:rsidRPr="00AB329A">
              <w:rPr>
                <w:rFonts w:ascii="Times New Roman" w:hAnsi="Times New Roman"/>
                <w:sz w:val="24"/>
                <w:szCs w:val="24"/>
              </w:rPr>
              <w:t>This project will be broken into four phases, each phase taking roughly three weeks to complete. Weekly meetings to review Start, Stop, and Stuck-ages with key stakeholders will produce budget and time adherence documentation.</w:t>
            </w:r>
            <w:r>
              <w:rPr>
                <w:rFonts w:ascii="Times New Roman" w:hAnsi="Times New Roman"/>
                <w:sz w:val="24"/>
                <w:szCs w:val="24"/>
              </w:rPr>
              <w:t xml:space="preserve"> Once we complete the installation and finish the company-wide training we will consider the project a success.</w:t>
            </w:r>
          </w:p>
        </w:tc>
      </w:tr>
    </w:tbl>
    <w:p w14:paraId="1A6A96E4" w14:textId="77777777" w:rsidR="00846324" w:rsidRPr="00B81E63" w:rsidRDefault="00846324" w:rsidP="00846324">
      <w:pPr>
        <w:rPr>
          <w:color w:val="000000" w:themeColor="text1"/>
        </w:rPr>
      </w:pPr>
    </w:p>
    <w:p w14:paraId="6AA2D5E4" w14:textId="705D6CEA" w:rsidR="00846324" w:rsidRDefault="00846324">
      <w:pPr>
        <w:spacing w:before="0" w:after="0"/>
        <w:ind w:left="0" w:right="0"/>
        <w:rPr>
          <w:b/>
          <w:bCs/>
          <w:color w:val="000000" w:themeColor="text1"/>
          <w:sz w:val="22"/>
          <w:szCs w:val="22"/>
        </w:rPr>
      </w:pPr>
    </w:p>
    <w:p w14:paraId="09674C8F" w14:textId="77777777" w:rsidR="00846324" w:rsidRDefault="00846324" w:rsidP="00A6783B">
      <w:pPr>
        <w:pStyle w:val="Signature"/>
        <w:rPr>
          <w:color w:val="000000" w:themeColor="text1"/>
          <w:sz w:val="22"/>
          <w:szCs w:val="22"/>
        </w:rPr>
      </w:pPr>
    </w:p>
    <w:p w14:paraId="3E09665A" w14:textId="152B034D" w:rsidR="00846324" w:rsidRDefault="00846324" w:rsidP="00846324">
      <w:pPr>
        <w:pStyle w:val="Signature"/>
        <w:ind w:left="0"/>
        <w:rPr>
          <w:color w:val="000000" w:themeColor="text1"/>
          <w:sz w:val="22"/>
          <w:szCs w:val="22"/>
        </w:rPr>
        <w:sectPr w:rsidR="00846324" w:rsidSect="001D4F4E">
          <w:pgSz w:w="12240" w:h="15840" w:code="1"/>
          <w:pgMar w:top="720" w:right="720" w:bottom="720" w:left="720" w:header="720" w:footer="720" w:gutter="0"/>
          <w:pgNumType w:start="0"/>
          <w:cols w:space="720"/>
          <w:titlePg/>
          <w:docGrid w:linePitch="360"/>
        </w:sectPr>
      </w:pPr>
    </w:p>
    <w:p w14:paraId="3F4A9D8E" w14:textId="77777777" w:rsidR="00846324" w:rsidRDefault="00846324" w:rsidP="00846324">
      <w:pPr>
        <w:outlineLvl w:val="0"/>
        <w:rPr>
          <w:b/>
          <w:sz w:val="40"/>
          <w:szCs w:val="48"/>
        </w:rPr>
      </w:pPr>
      <w:bookmarkStart w:id="0" w:name="_Hlk160655989"/>
    </w:p>
    <w:p w14:paraId="624A57F6" w14:textId="2C8B22B5" w:rsidR="00846324" w:rsidRDefault="00846324" w:rsidP="00846324">
      <w:pPr>
        <w:outlineLvl w:val="0"/>
        <w:rPr>
          <w:b/>
          <w:color w:val="808080" w:themeColor="background1" w:themeShade="80"/>
          <w:sz w:val="36"/>
          <w:szCs w:val="44"/>
        </w:rPr>
      </w:pPr>
      <w:r>
        <w:rPr>
          <w:b/>
          <w:sz w:val="40"/>
          <w:szCs w:val="48"/>
        </w:rPr>
        <w:t>SIX SIGMA PROJECT CHARTER TEMPLATE</w:t>
      </w:r>
      <w:r w:rsidRPr="00681CAC">
        <w:rPr>
          <w:noProof/>
        </w:rPr>
        <w:t xml:space="preserve"> </w:t>
      </w:r>
    </w:p>
    <w:p w14:paraId="591D68D5" w14:textId="77777777" w:rsidR="00846324" w:rsidRPr="00956391" w:rsidRDefault="00846324" w:rsidP="00846324">
      <w:pPr>
        <w:outlineLvl w:val="0"/>
        <w:rPr>
          <w:bCs/>
          <w:color w:val="808080" w:themeColor="background1" w:themeShade="80"/>
        </w:rPr>
      </w:pPr>
    </w:p>
    <w:p w14:paraId="584BA5DE" w14:textId="77777777" w:rsidR="00846324" w:rsidRDefault="00846324" w:rsidP="00846324">
      <w:pPr>
        <w:outlineLvl w:val="0"/>
        <w:rPr>
          <w:bCs/>
          <w:color w:val="000000" w:themeColor="text1"/>
          <w:sz w:val="28"/>
          <w:szCs w:val="28"/>
        </w:rPr>
      </w:pPr>
      <w:r w:rsidRPr="00584233">
        <w:rPr>
          <w:bCs/>
          <w:color w:val="000000" w:themeColor="text1"/>
          <w:sz w:val="28"/>
          <w:szCs w:val="28"/>
        </w:rPr>
        <w:t>GENERAL PROJECT INFORMATION</w:t>
      </w:r>
    </w:p>
    <w:tbl>
      <w:tblPr>
        <w:tblW w:w="14400" w:type="dxa"/>
        <w:tblLook w:val="04A0" w:firstRow="1" w:lastRow="0" w:firstColumn="1" w:lastColumn="0" w:noHBand="0" w:noVBand="1"/>
      </w:tblPr>
      <w:tblGrid>
        <w:gridCol w:w="2941"/>
        <w:gridCol w:w="2940"/>
        <w:gridCol w:w="2219"/>
        <w:gridCol w:w="3200"/>
        <w:gridCol w:w="3100"/>
      </w:tblGrid>
      <w:tr w:rsidR="00846324" w:rsidRPr="00584233" w14:paraId="2388E9D1" w14:textId="77777777" w:rsidTr="0085246A">
        <w:trPr>
          <w:trHeight w:val="360"/>
        </w:trPr>
        <w:tc>
          <w:tcPr>
            <w:tcW w:w="8100" w:type="dxa"/>
            <w:gridSpan w:val="3"/>
            <w:tcBorders>
              <w:top w:val="nil"/>
              <w:left w:val="nil"/>
              <w:bottom w:val="single" w:sz="4" w:space="0" w:color="BFBFBF"/>
              <w:right w:val="nil"/>
            </w:tcBorders>
            <w:shd w:val="clear" w:color="000000" w:fill="FFFFFF"/>
            <w:vAlign w:val="bottom"/>
            <w:hideMark/>
          </w:tcPr>
          <w:p w14:paraId="69272477" w14:textId="77777777" w:rsidR="00846324" w:rsidRPr="00584233" w:rsidRDefault="00846324" w:rsidP="0085246A">
            <w:pPr>
              <w:ind w:left="-109"/>
              <w:rPr>
                <w:rFonts w:cs="Calibri"/>
                <w:color w:val="000000"/>
                <w:sz w:val="18"/>
                <w:szCs w:val="18"/>
              </w:rPr>
            </w:pPr>
            <w:r w:rsidRPr="00584233">
              <w:rPr>
                <w:rFonts w:cs="Calibri"/>
                <w:color w:val="000000"/>
                <w:sz w:val="18"/>
                <w:szCs w:val="18"/>
              </w:rPr>
              <w:t>PROJECT NAME</w:t>
            </w:r>
          </w:p>
        </w:tc>
        <w:tc>
          <w:tcPr>
            <w:tcW w:w="3200" w:type="dxa"/>
            <w:tcBorders>
              <w:top w:val="nil"/>
              <w:left w:val="nil"/>
              <w:bottom w:val="single" w:sz="4" w:space="0" w:color="BFBFBF"/>
              <w:right w:val="nil"/>
            </w:tcBorders>
            <w:shd w:val="clear" w:color="000000" w:fill="FFFFFF"/>
            <w:vAlign w:val="bottom"/>
            <w:hideMark/>
          </w:tcPr>
          <w:p w14:paraId="1DAEDBE0" w14:textId="77777777" w:rsidR="00846324" w:rsidRPr="00584233" w:rsidRDefault="00846324" w:rsidP="0085246A">
            <w:pPr>
              <w:jc w:val="center"/>
              <w:rPr>
                <w:rFonts w:cs="Calibri"/>
                <w:color w:val="000000"/>
                <w:sz w:val="18"/>
                <w:szCs w:val="18"/>
              </w:rPr>
            </w:pPr>
            <w:r w:rsidRPr="00584233">
              <w:rPr>
                <w:rFonts w:cs="Calibri"/>
                <w:color w:val="000000"/>
                <w:sz w:val="18"/>
                <w:szCs w:val="18"/>
              </w:rPr>
              <w:t>PROJECT MANAGER</w:t>
            </w:r>
          </w:p>
        </w:tc>
        <w:tc>
          <w:tcPr>
            <w:tcW w:w="3100" w:type="dxa"/>
            <w:tcBorders>
              <w:top w:val="nil"/>
              <w:left w:val="nil"/>
              <w:bottom w:val="single" w:sz="4" w:space="0" w:color="BFBFBF"/>
              <w:right w:val="nil"/>
            </w:tcBorders>
            <w:shd w:val="clear" w:color="000000" w:fill="FFFFFF"/>
            <w:vAlign w:val="bottom"/>
            <w:hideMark/>
          </w:tcPr>
          <w:p w14:paraId="5835D067" w14:textId="77777777" w:rsidR="00846324" w:rsidRPr="00584233" w:rsidRDefault="00846324" w:rsidP="0085246A">
            <w:pPr>
              <w:jc w:val="center"/>
              <w:rPr>
                <w:rFonts w:cs="Calibri"/>
                <w:color w:val="000000"/>
                <w:sz w:val="18"/>
                <w:szCs w:val="18"/>
              </w:rPr>
            </w:pPr>
            <w:r w:rsidRPr="00584233">
              <w:rPr>
                <w:rFonts w:cs="Calibri"/>
                <w:color w:val="000000"/>
                <w:sz w:val="18"/>
                <w:szCs w:val="18"/>
              </w:rPr>
              <w:t>PROJECT SPONSOR</w:t>
            </w:r>
          </w:p>
        </w:tc>
      </w:tr>
      <w:tr w:rsidR="00846324" w:rsidRPr="00584233" w14:paraId="64912820" w14:textId="77777777" w:rsidTr="0085246A">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567ECE11" w14:textId="77777777" w:rsidR="00846324" w:rsidRPr="00584233" w:rsidRDefault="00846324" w:rsidP="0085246A">
            <w:pPr>
              <w:rPr>
                <w:rFonts w:cs="Calibri"/>
                <w:color w:val="000000"/>
              </w:rPr>
            </w:pPr>
            <w:r w:rsidRPr="00584233">
              <w:rPr>
                <w:rFonts w:cs="Calibri"/>
                <w:color w:val="000000"/>
              </w:rPr>
              <w:t> </w:t>
            </w:r>
            <w:r>
              <w:rPr>
                <w:rFonts w:cs="Calibri"/>
                <w:color w:val="000000"/>
              </w:rPr>
              <w:t>Tiempo Payroll upgrade</w:t>
            </w:r>
            <w:ins w:id="1" w:author="Warner, Michael" w:date="2024-02-15T12:41:00Z">
              <w:r>
                <w:rPr>
                  <w:rFonts w:cs="Calibri"/>
                  <w:color w:val="000000"/>
                </w:rPr>
                <w:t xml:space="preserve"> </w:t>
              </w:r>
            </w:ins>
          </w:p>
        </w:tc>
        <w:tc>
          <w:tcPr>
            <w:tcW w:w="3200"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59B44588" w14:textId="605CF8B0" w:rsidR="00846324" w:rsidRPr="00584233" w:rsidRDefault="00846324" w:rsidP="0085246A">
            <w:pPr>
              <w:jc w:val="center"/>
              <w:rPr>
                <w:rFonts w:cs="Calibri"/>
                <w:color w:val="000000"/>
              </w:rPr>
            </w:pPr>
            <w:r>
              <w:rPr>
                <w:rFonts w:cs="Calibri"/>
                <w:color w:val="000000"/>
              </w:rPr>
              <w:t>Jessica D</w:t>
            </w:r>
            <w:r w:rsidR="002E2D7E">
              <w:rPr>
                <w:rFonts w:cs="Calibri"/>
                <w:color w:val="000000"/>
              </w:rPr>
              <w:t>.</w:t>
            </w:r>
          </w:p>
        </w:tc>
        <w:tc>
          <w:tcPr>
            <w:tcW w:w="3100" w:type="dxa"/>
            <w:tcBorders>
              <w:top w:val="single" w:sz="4" w:space="0" w:color="BFBFBF"/>
              <w:left w:val="nil"/>
              <w:bottom w:val="single" w:sz="18" w:space="0" w:color="BFBFBF" w:themeColor="background1" w:themeShade="BF"/>
              <w:right w:val="single" w:sz="8" w:space="0" w:color="BFBFBF"/>
            </w:tcBorders>
            <w:shd w:val="clear" w:color="000000" w:fill="F2F2F2"/>
            <w:noWrap/>
            <w:vAlign w:val="center"/>
            <w:hideMark/>
          </w:tcPr>
          <w:p w14:paraId="73DC46B3" w14:textId="77777777" w:rsidR="00846324" w:rsidRPr="00584233" w:rsidRDefault="00846324" w:rsidP="0085246A">
            <w:pPr>
              <w:jc w:val="center"/>
              <w:rPr>
                <w:rFonts w:cs="Calibri"/>
                <w:color w:val="000000"/>
              </w:rPr>
            </w:pPr>
            <w:r w:rsidRPr="00584233">
              <w:rPr>
                <w:rFonts w:cs="Calibri"/>
                <w:color w:val="000000"/>
              </w:rPr>
              <w:t> </w:t>
            </w:r>
            <w:r>
              <w:rPr>
                <w:rFonts w:cs="Calibri"/>
                <w:color w:val="000000"/>
              </w:rPr>
              <w:t>Joey Bagadonuts</w:t>
            </w:r>
          </w:p>
        </w:tc>
      </w:tr>
      <w:tr w:rsidR="00846324" w:rsidRPr="00584233" w14:paraId="4C8F7840" w14:textId="77777777" w:rsidTr="0085246A">
        <w:trPr>
          <w:trHeight w:val="360"/>
        </w:trPr>
        <w:tc>
          <w:tcPr>
            <w:tcW w:w="596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2FBD516E" w14:textId="77777777" w:rsidR="00846324" w:rsidRPr="00584233" w:rsidRDefault="00846324" w:rsidP="0085246A">
            <w:pPr>
              <w:ind w:left="-109"/>
              <w:rPr>
                <w:rFonts w:cs="Calibri"/>
                <w:color w:val="000000"/>
                <w:sz w:val="18"/>
                <w:szCs w:val="18"/>
              </w:rPr>
            </w:pPr>
            <w:r w:rsidRPr="00584233">
              <w:rPr>
                <w:rFonts w:cs="Calibri"/>
                <w:color w:val="000000"/>
                <w:sz w:val="18"/>
                <w:szCs w:val="18"/>
              </w:rPr>
              <w:t>EMAIL</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0CE9C1D4" w14:textId="77777777" w:rsidR="00846324" w:rsidRPr="00584233" w:rsidRDefault="00846324" w:rsidP="0085246A">
            <w:pPr>
              <w:jc w:val="center"/>
              <w:rPr>
                <w:rFonts w:cs="Calibri"/>
                <w:color w:val="000000"/>
                <w:sz w:val="18"/>
                <w:szCs w:val="18"/>
              </w:rPr>
            </w:pPr>
            <w:r w:rsidRPr="00584233">
              <w:rPr>
                <w:rFonts w:cs="Calibri"/>
                <w:color w:val="000000"/>
                <w:sz w:val="18"/>
                <w:szCs w:val="18"/>
              </w:rPr>
              <w:t>PHONE</w:t>
            </w:r>
          </w:p>
        </w:tc>
        <w:tc>
          <w:tcPr>
            <w:tcW w:w="630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7EBDA5D2" w14:textId="77777777" w:rsidR="00846324" w:rsidRPr="00584233" w:rsidRDefault="00846324" w:rsidP="0085246A">
            <w:pPr>
              <w:rPr>
                <w:rFonts w:cs="Calibri"/>
                <w:color w:val="000000"/>
                <w:sz w:val="18"/>
                <w:szCs w:val="18"/>
              </w:rPr>
            </w:pPr>
            <w:r w:rsidRPr="00584233">
              <w:rPr>
                <w:rFonts w:cs="Calibri"/>
                <w:color w:val="000000"/>
                <w:sz w:val="18"/>
                <w:szCs w:val="18"/>
              </w:rPr>
              <w:t>ORGANIZATIONAL UNIT</w:t>
            </w:r>
          </w:p>
        </w:tc>
      </w:tr>
      <w:tr w:rsidR="00846324" w:rsidRPr="00584233" w14:paraId="2D60DC42" w14:textId="77777777" w:rsidTr="0085246A">
        <w:trPr>
          <w:trHeight w:val="720"/>
        </w:trPr>
        <w:tc>
          <w:tcPr>
            <w:tcW w:w="5960"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auto" w:fill="FFFFF4"/>
            <w:vAlign w:val="center"/>
            <w:hideMark/>
          </w:tcPr>
          <w:p w14:paraId="37051EF8" w14:textId="77777777" w:rsidR="00846324" w:rsidRPr="00584233" w:rsidRDefault="00846324" w:rsidP="0085246A">
            <w:pPr>
              <w:rPr>
                <w:rFonts w:cs="Calibri"/>
                <w:color w:val="000000"/>
              </w:rPr>
            </w:pPr>
            <w:r w:rsidRPr="00584233">
              <w:rPr>
                <w:rFonts w:cs="Calibri"/>
                <w:color w:val="000000"/>
              </w:rPr>
              <w:t> </w:t>
            </w:r>
            <w:hyperlink r:id="rId13" w:history="1">
              <w:r w:rsidRPr="00A96A93">
                <w:rPr>
                  <w:rStyle w:val="Hyperlink"/>
                  <w:rFonts w:cs="Calibri"/>
                </w:rPr>
                <w:t>Jdavis@tiempo.com</w:t>
              </w:r>
            </w:hyperlink>
          </w:p>
        </w:tc>
        <w:tc>
          <w:tcPr>
            <w:tcW w:w="2140" w:type="dxa"/>
            <w:tcBorders>
              <w:top w:val="single" w:sz="4" w:space="0" w:color="BFBFBF"/>
              <w:left w:val="nil"/>
              <w:bottom w:val="single" w:sz="18" w:space="0" w:color="BFBFBF" w:themeColor="background1" w:themeShade="BF"/>
              <w:right w:val="single" w:sz="8" w:space="0" w:color="BFBFBF"/>
            </w:tcBorders>
            <w:shd w:val="clear" w:color="auto" w:fill="FFFFF4"/>
            <w:vAlign w:val="center"/>
            <w:hideMark/>
          </w:tcPr>
          <w:p w14:paraId="5A81E343" w14:textId="77777777" w:rsidR="00846324" w:rsidRPr="00584233" w:rsidRDefault="00846324" w:rsidP="0085246A">
            <w:pPr>
              <w:rPr>
                <w:rFonts w:cs="Calibri"/>
                <w:color w:val="000000"/>
              </w:rPr>
            </w:pPr>
            <w:r>
              <w:rPr>
                <w:rFonts w:cs="Calibri"/>
                <w:color w:val="000000"/>
              </w:rPr>
              <w:t>555-867-5309</w:t>
            </w:r>
          </w:p>
        </w:tc>
        <w:tc>
          <w:tcPr>
            <w:tcW w:w="6300" w:type="dxa"/>
            <w:gridSpan w:val="2"/>
            <w:tcBorders>
              <w:top w:val="single" w:sz="4" w:space="0" w:color="BFBFBF"/>
              <w:left w:val="nil"/>
              <w:bottom w:val="single" w:sz="18" w:space="0" w:color="BFBFBF" w:themeColor="background1" w:themeShade="BF"/>
              <w:right w:val="single" w:sz="8" w:space="0" w:color="BFBFBF"/>
            </w:tcBorders>
            <w:shd w:val="clear" w:color="auto" w:fill="F1F1E6"/>
            <w:noWrap/>
            <w:vAlign w:val="center"/>
            <w:hideMark/>
          </w:tcPr>
          <w:p w14:paraId="43F87302" w14:textId="77777777" w:rsidR="00846324" w:rsidRPr="00584233" w:rsidRDefault="00846324" w:rsidP="0085246A">
            <w:pPr>
              <w:ind w:firstLineChars="100" w:firstLine="240"/>
              <w:rPr>
                <w:rFonts w:cs="Calibri"/>
                <w:color w:val="000000"/>
              </w:rPr>
            </w:pPr>
            <w:r>
              <w:rPr>
                <w:rFonts w:cs="Calibri"/>
                <w:color w:val="000000"/>
              </w:rPr>
              <w:t>Professional Services</w:t>
            </w:r>
          </w:p>
        </w:tc>
      </w:tr>
      <w:tr w:rsidR="00846324" w:rsidRPr="00584233" w14:paraId="4A844822" w14:textId="77777777" w:rsidTr="0085246A">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77EEA338" w14:textId="77777777" w:rsidR="00846324" w:rsidRPr="00584233" w:rsidRDefault="00846324" w:rsidP="0085246A">
            <w:pPr>
              <w:ind w:left="-109"/>
              <w:rPr>
                <w:rFonts w:cs="Calibri"/>
                <w:color w:val="000000"/>
                <w:sz w:val="18"/>
                <w:szCs w:val="18"/>
              </w:rPr>
            </w:pPr>
            <w:r w:rsidRPr="00584233">
              <w:rPr>
                <w:rFonts w:cs="Calibri"/>
                <w:color w:val="000000"/>
                <w:sz w:val="18"/>
                <w:szCs w:val="18"/>
              </w:rPr>
              <w:t>GREEN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18F893FB" w14:textId="77777777" w:rsidR="00846324" w:rsidRPr="00584233" w:rsidRDefault="00846324" w:rsidP="0085246A">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1351C8BF" w14:textId="77777777" w:rsidR="00846324" w:rsidRPr="00584233" w:rsidRDefault="00846324" w:rsidP="0085246A">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438F0295" w14:textId="77777777" w:rsidR="00846324" w:rsidRPr="00584233" w:rsidRDefault="00846324" w:rsidP="0085246A">
            <w:pPr>
              <w:jc w:val="center"/>
              <w:rPr>
                <w:rFonts w:cs="Calibri"/>
                <w:color w:val="000000"/>
                <w:sz w:val="18"/>
                <w:szCs w:val="18"/>
              </w:rPr>
            </w:pPr>
            <w:r w:rsidRPr="00584233">
              <w:rPr>
                <w:rFonts w:cs="Calibri"/>
                <w:color w:val="000000"/>
                <w:sz w:val="18"/>
                <w:szCs w:val="18"/>
              </w:rPr>
              <w:t>EXPECTED START DATE</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6062D4A3" w14:textId="77777777" w:rsidR="00846324" w:rsidRPr="00584233" w:rsidRDefault="00846324" w:rsidP="0085246A">
            <w:pPr>
              <w:jc w:val="center"/>
              <w:rPr>
                <w:rFonts w:cs="Calibri"/>
                <w:color w:val="000000"/>
                <w:sz w:val="18"/>
                <w:szCs w:val="18"/>
              </w:rPr>
            </w:pPr>
            <w:r w:rsidRPr="00584233">
              <w:rPr>
                <w:rFonts w:cs="Calibri"/>
                <w:color w:val="000000"/>
                <w:sz w:val="18"/>
                <w:szCs w:val="18"/>
              </w:rPr>
              <w:t>EXPECTED COMPLETION DATE</w:t>
            </w:r>
          </w:p>
        </w:tc>
      </w:tr>
      <w:tr w:rsidR="00846324" w:rsidRPr="00584233" w14:paraId="66C767CF" w14:textId="77777777" w:rsidTr="0085246A">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auto" w:fill="FFFFF4"/>
            <w:vAlign w:val="center"/>
            <w:hideMark/>
          </w:tcPr>
          <w:p w14:paraId="4FD00ECD" w14:textId="239D1B6D" w:rsidR="00846324" w:rsidRPr="00584233" w:rsidRDefault="00846324" w:rsidP="0085246A">
            <w:pPr>
              <w:rPr>
                <w:rFonts w:cs="Calibri"/>
                <w:color w:val="000000"/>
              </w:rPr>
            </w:pPr>
            <w:r>
              <w:rPr>
                <w:rFonts w:cs="Calibri"/>
                <w:color w:val="000000"/>
              </w:rPr>
              <w:t>Michael W</w:t>
            </w:r>
            <w:r w:rsidR="002E2D7E">
              <w:rPr>
                <w:rFonts w:cs="Calibri"/>
                <w:color w:val="000000"/>
              </w:rPr>
              <w:t>.</w:t>
            </w:r>
          </w:p>
        </w:tc>
        <w:tc>
          <w:tcPr>
            <w:tcW w:w="3200" w:type="dxa"/>
            <w:tcBorders>
              <w:top w:val="single" w:sz="4" w:space="0" w:color="BFBFBF"/>
              <w:left w:val="nil"/>
              <w:bottom w:val="single" w:sz="18" w:space="0" w:color="BFBFBF" w:themeColor="background1" w:themeShade="BF"/>
              <w:right w:val="single" w:sz="4" w:space="0" w:color="BFBFBF"/>
            </w:tcBorders>
            <w:shd w:val="clear" w:color="auto" w:fill="F1F1E6"/>
            <w:noWrap/>
            <w:vAlign w:val="center"/>
            <w:hideMark/>
          </w:tcPr>
          <w:p w14:paraId="7BD4AF20" w14:textId="77777777" w:rsidR="00846324" w:rsidRPr="00584233" w:rsidRDefault="00846324" w:rsidP="0085246A">
            <w:pPr>
              <w:jc w:val="center"/>
              <w:rPr>
                <w:rFonts w:cs="Calibri"/>
                <w:color w:val="000000"/>
              </w:rPr>
            </w:pPr>
            <w:r>
              <w:rPr>
                <w:rFonts w:cs="Calibri"/>
                <w:color w:val="000000"/>
              </w:rPr>
              <w:t>02</w:t>
            </w:r>
            <w:r w:rsidRPr="00584233">
              <w:rPr>
                <w:rFonts w:cs="Calibri"/>
                <w:color w:val="000000"/>
              </w:rPr>
              <w:t>/</w:t>
            </w:r>
            <w:r>
              <w:rPr>
                <w:rFonts w:cs="Calibri"/>
                <w:color w:val="000000"/>
              </w:rPr>
              <w:t>19</w:t>
            </w:r>
            <w:r w:rsidRPr="00584233">
              <w:rPr>
                <w:rFonts w:cs="Calibri"/>
                <w:color w:val="000000"/>
              </w:rPr>
              <w:t>/</w:t>
            </w:r>
            <w:r>
              <w:rPr>
                <w:rFonts w:cs="Calibri"/>
                <w:color w:val="000000"/>
              </w:rPr>
              <w:t>2024</w:t>
            </w:r>
          </w:p>
        </w:tc>
        <w:tc>
          <w:tcPr>
            <w:tcW w:w="3100" w:type="dxa"/>
            <w:tcBorders>
              <w:top w:val="single" w:sz="4" w:space="0" w:color="BFBFBF"/>
              <w:left w:val="nil"/>
              <w:bottom w:val="single" w:sz="18" w:space="0" w:color="BFBFBF" w:themeColor="background1" w:themeShade="BF"/>
              <w:right w:val="single" w:sz="8" w:space="0" w:color="BFBFBF"/>
            </w:tcBorders>
            <w:shd w:val="clear" w:color="auto" w:fill="F1F1E6"/>
            <w:noWrap/>
            <w:vAlign w:val="center"/>
            <w:hideMark/>
          </w:tcPr>
          <w:p w14:paraId="294F6AF8" w14:textId="77777777" w:rsidR="00846324" w:rsidRPr="00584233" w:rsidRDefault="00846324" w:rsidP="0085246A">
            <w:pPr>
              <w:jc w:val="center"/>
              <w:rPr>
                <w:rFonts w:cs="Calibri"/>
                <w:color w:val="000000"/>
              </w:rPr>
            </w:pPr>
            <w:r>
              <w:rPr>
                <w:rFonts w:cs="Calibri"/>
                <w:color w:val="000000"/>
              </w:rPr>
              <w:t>06</w:t>
            </w:r>
            <w:r w:rsidRPr="00584233">
              <w:rPr>
                <w:rFonts w:cs="Calibri"/>
                <w:color w:val="000000"/>
              </w:rPr>
              <w:t>/</w:t>
            </w:r>
            <w:r>
              <w:rPr>
                <w:rFonts w:cs="Calibri"/>
                <w:color w:val="000000"/>
              </w:rPr>
              <w:t>15</w:t>
            </w:r>
            <w:r w:rsidRPr="00584233">
              <w:rPr>
                <w:rFonts w:cs="Calibri"/>
                <w:color w:val="000000"/>
              </w:rPr>
              <w:t>/</w:t>
            </w:r>
            <w:r>
              <w:rPr>
                <w:rFonts w:cs="Calibri"/>
                <w:color w:val="000000"/>
              </w:rPr>
              <w:t>2024</w:t>
            </w:r>
          </w:p>
        </w:tc>
      </w:tr>
      <w:tr w:rsidR="00846324" w:rsidRPr="00584233" w14:paraId="14B68E7F" w14:textId="77777777" w:rsidTr="0085246A">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0AE6677D" w14:textId="77777777" w:rsidR="00846324" w:rsidRPr="00584233" w:rsidRDefault="00846324" w:rsidP="0085246A">
            <w:pPr>
              <w:ind w:left="-109"/>
              <w:rPr>
                <w:rFonts w:cs="Calibri"/>
                <w:color w:val="000000"/>
                <w:sz w:val="18"/>
                <w:szCs w:val="18"/>
              </w:rPr>
            </w:pPr>
            <w:r w:rsidRPr="00584233">
              <w:rPr>
                <w:rFonts w:cs="Calibri"/>
                <w:color w:val="000000"/>
                <w:sz w:val="18"/>
                <w:szCs w:val="18"/>
              </w:rPr>
              <w:t>BLACK BELTS ASSIGNED</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441CE07B" w14:textId="77777777" w:rsidR="00846324" w:rsidRPr="00584233" w:rsidRDefault="00846324" w:rsidP="0085246A">
            <w:pPr>
              <w:rPr>
                <w:rFonts w:cs="Calibri"/>
                <w:color w:val="000000"/>
                <w:sz w:val="18"/>
                <w:szCs w:val="18"/>
              </w:rPr>
            </w:pPr>
            <w:r w:rsidRPr="00584233">
              <w:rPr>
                <w:rFonts w:cs="Calibri"/>
                <w:color w:val="000000"/>
                <w:sz w:val="18"/>
                <w:szCs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22DC9FC2" w14:textId="77777777" w:rsidR="00846324" w:rsidRPr="00584233" w:rsidRDefault="00846324" w:rsidP="0085246A">
            <w:pPr>
              <w:rPr>
                <w:rFonts w:cs="Calibri"/>
                <w:color w:val="000000"/>
                <w:sz w:val="18"/>
                <w:szCs w:val="18"/>
              </w:rPr>
            </w:pPr>
            <w:r w:rsidRPr="00584233">
              <w:rPr>
                <w:rFonts w:cs="Calibri"/>
                <w:color w:val="000000"/>
                <w:sz w:val="18"/>
                <w:szCs w:val="18"/>
              </w:rPr>
              <w:t> </w:t>
            </w:r>
          </w:p>
        </w:tc>
        <w:tc>
          <w:tcPr>
            <w:tcW w:w="3200" w:type="dxa"/>
            <w:tcBorders>
              <w:top w:val="single" w:sz="18" w:space="0" w:color="BFBFBF" w:themeColor="background1" w:themeShade="BF"/>
              <w:left w:val="nil"/>
              <w:bottom w:val="single" w:sz="4" w:space="0" w:color="BFBFBF"/>
              <w:right w:val="nil"/>
            </w:tcBorders>
            <w:shd w:val="clear" w:color="000000" w:fill="FFFFFF"/>
            <w:vAlign w:val="bottom"/>
            <w:hideMark/>
          </w:tcPr>
          <w:p w14:paraId="04E99D7D" w14:textId="77777777" w:rsidR="00846324" w:rsidRPr="00584233" w:rsidRDefault="00846324" w:rsidP="0085246A">
            <w:pPr>
              <w:jc w:val="center"/>
              <w:rPr>
                <w:rFonts w:cs="Calibri"/>
                <w:color w:val="000000"/>
                <w:sz w:val="18"/>
                <w:szCs w:val="18"/>
              </w:rPr>
            </w:pPr>
            <w:r w:rsidRPr="00584233">
              <w:rPr>
                <w:rFonts w:cs="Calibri"/>
                <w:color w:val="000000"/>
                <w:sz w:val="18"/>
                <w:szCs w:val="18"/>
              </w:rPr>
              <w:t>EXPECTED SAVINGS</w:t>
            </w:r>
          </w:p>
        </w:tc>
        <w:tc>
          <w:tcPr>
            <w:tcW w:w="3100" w:type="dxa"/>
            <w:tcBorders>
              <w:top w:val="single" w:sz="18" w:space="0" w:color="BFBFBF" w:themeColor="background1" w:themeShade="BF"/>
              <w:left w:val="nil"/>
              <w:bottom w:val="single" w:sz="4" w:space="0" w:color="BFBFBF"/>
              <w:right w:val="nil"/>
            </w:tcBorders>
            <w:shd w:val="clear" w:color="000000" w:fill="FFFFFF"/>
            <w:vAlign w:val="bottom"/>
            <w:hideMark/>
          </w:tcPr>
          <w:p w14:paraId="114B66E1" w14:textId="77777777" w:rsidR="00846324" w:rsidRPr="00584233" w:rsidRDefault="00846324" w:rsidP="0085246A">
            <w:pPr>
              <w:jc w:val="center"/>
              <w:rPr>
                <w:rFonts w:cs="Calibri"/>
                <w:color w:val="000000"/>
                <w:sz w:val="18"/>
                <w:szCs w:val="18"/>
              </w:rPr>
            </w:pPr>
            <w:r w:rsidRPr="00584233">
              <w:rPr>
                <w:rFonts w:cs="Calibri"/>
                <w:color w:val="000000"/>
                <w:sz w:val="18"/>
                <w:szCs w:val="18"/>
              </w:rPr>
              <w:t>ESTIMATED COSTS</w:t>
            </w:r>
          </w:p>
        </w:tc>
      </w:tr>
      <w:tr w:rsidR="00846324" w:rsidRPr="00584233" w14:paraId="38E15265" w14:textId="77777777" w:rsidTr="0085246A">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auto" w:fill="FFFFF4"/>
            <w:vAlign w:val="center"/>
            <w:hideMark/>
          </w:tcPr>
          <w:p w14:paraId="3A855FED" w14:textId="20256CBE" w:rsidR="00846324" w:rsidRPr="00584233" w:rsidRDefault="00846324" w:rsidP="0085246A">
            <w:pPr>
              <w:rPr>
                <w:rFonts w:cs="Calibri"/>
                <w:color w:val="000000"/>
              </w:rPr>
            </w:pPr>
            <w:r w:rsidRPr="00584233">
              <w:rPr>
                <w:rFonts w:cs="Calibri"/>
                <w:color w:val="000000"/>
              </w:rPr>
              <w:t> </w:t>
            </w:r>
            <w:r>
              <w:rPr>
                <w:rFonts w:cs="Calibri"/>
                <w:color w:val="000000"/>
              </w:rPr>
              <w:t>Tonisha B</w:t>
            </w:r>
            <w:r w:rsidR="002E2D7E">
              <w:rPr>
                <w:rFonts w:cs="Calibri"/>
                <w:color w:val="000000"/>
              </w:rPr>
              <w:t>.</w:t>
            </w:r>
            <w:r>
              <w:rPr>
                <w:rFonts w:cs="Calibri"/>
                <w:color w:val="000000"/>
              </w:rPr>
              <w:t>, Will C</w:t>
            </w:r>
            <w:r w:rsidR="002E2D7E">
              <w:rPr>
                <w:rFonts w:cs="Calibri"/>
                <w:color w:val="000000"/>
              </w:rPr>
              <w:t>.</w:t>
            </w:r>
            <w:r>
              <w:rPr>
                <w:rFonts w:cs="Calibri"/>
                <w:color w:val="000000"/>
              </w:rPr>
              <w:t>, Nelmi P</w:t>
            </w:r>
            <w:r w:rsidR="002E2D7E">
              <w:rPr>
                <w:rFonts w:cs="Calibri"/>
                <w:color w:val="000000"/>
              </w:rPr>
              <w:t>.</w:t>
            </w:r>
            <w:r>
              <w:rPr>
                <w:rFonts w:cs="Calibri"/>
                <w:color w:val="000000"/>
              </w:rPr>
              <w:t>, Edgar R</w:t>
            </w:r>
            <w:r w:rsidR="002E2D7E">
              <w:rPr>
                <w:rFonts w:cs="Calibri"/>
                <w:color w:val="000000"/>
              </w:rPr>
              <w:t>.</w:t>
            </w:r>
          </w:p>
        </w:tc>
        <w:tc>
          <w:tcPr>
            <w:tcW w:w="3200" w:type="dxa"/>
            <w:tcBorders>
              <w:top w:val="single" w:sz="4" w:space="0" w:color="BFBFBF"/>
              <w:left w:val="nil"/>
              <w:bottom w:val="single" w:sz="18" w:space="0" w:color="BFBFBF" w:themeColor="background1" w:themeShade="BF"/>
              <w:right w:val="single" w:sz="4" w:space="0" w:color="BFBFBF"/>
            </w:tcBorders>
            <w:shd w:val="clear" w:color="auto" w:fill="F1F1E6"/>
            <w:noWrap/>
            <w:vAlign w:val="center"/>
            <w:hideMark/>
          </w:tcPr>
          <w:p w14:paraId="29BDCD02" w14:textId="77777777" w:rsidR="00846324" w:rsidRPr="00584233" w:rsidRDefault="00846324" w:rsidP="0085246A">
            <w:pPr>
              <w:jc w:val="center"/>
              <w:rPr>
                <w:rFonts w:cs="Calibri"/>
                <w:color w:val="000000"/>
              </w:rPr>
            </w:pPr>
            <w:r w:rsidRPr="00584233">
              <w:rPr>
                <w:rFonts w:cs="Calibri"/>
                <w:color w:val="000000"/>
              </w:rPr>
              <w:t>$237,750</w:t>
            </w:r>
          </w:p>
        </w:tc>
        <w:tc>
          <w:tcPr>
            <w:tcW w:w="3100" w:type="dxa"/>
            <w:tcBorders>
              <w:top w:val="single" w:sz="4" w:space="0" w:color="BFBFBF"/>
              <w:left w:val="nil"/>
              <w:bottom w:val="single" w:sz="18" w:space="0" w:color="BFBFBF" w:themeColor="background1" w:themeShade="BF"/>
              <w:right w:val="single" w:sz="8" w:space="0" w:color="BFBFBF"/>
            </w:tcBorders>
            <w:shd w:val="clear" w:color="auto" w:fill="F1F1E6"/>
            <w:noWrap/>
            <w:vAlign w:val="center"/>
            <w:hideMark/>
          </w:tcPr>
          <w:p w14:paraId="716E8B42" w14:textId="77777777" w:rsidR="00846324" w:rsidRPr="00584233" w:rsidRDefault="00846324" w:rsidP="0085246A">
            <w:pPr>
              <w:jc w:val="center"/>
              <w:rPr>
                <w:rFonts w:cs="Calibri"/>
                <w:color w:val="000000"/>
              </w:rPr>
            </w:pPr>
            <w:r w:rsidRPr="00584233">
              <w:rPr>
                <w:rFonts w:cs="Calibri"/>
                <w:color w:val="000000"/>
              </w:rPr>
              <w:t>$</w:t>
            </w:r>
            <w:r>
              <w:rPr>
                <w:rFonts w:cs="Calibri"/>
                <w:color w:val="000000"/>
              </w:rPr>
              <w:t>390,550</w:t>
            </w:r>
          </w:p>
        </w:tc>
      </w:tr>
    </w:tbl>
    <w:p w14:paraId="3722CA6D" w14:textId="77777777" w:rsidR="00846324" w:rsidRDefault="00846324" w:rsidP="00846324">
      <w:pPr>
        <w:outlineLvl w:val="0"/>
        <w:rPr>
          <w:bCs/>
          <w:color w:val="000000" w:themeColor="text1"/>
          <w:sz w:val="28"/>
          <w:szCs w:val="28"/>
        </w:rPr>
      </w:pPr>
    </w:p>
    <w:p w14:paraId="2EE921F4" w14:textId="77777777" w:rsidR="00846324" w:rsidRDefault="00846324" w:rsidP="00846324">
      <w:pPr>
        <w:outlineLvl w:val="0"/>
        <w:rPr>
          <w:bCs/>
          <w:color w:val="000000" w:themeColor="text1"/>
          <w:sz w:val="28"/>
          <w:szCs w:val="28"/>
        </w:rPr>
      </w:pPr>
    </w:p>
    <w:p w14:paraId="69B3D4E4" w14:textId="77777777" w:rsidR="00846324" w:rsidRDefault="00846324" w:rsidP="00846324">
      <w:pPr>
        <w:outlineLvl w:val="0"/>
        <w:rPr>
          <w:bCs/>
          <w:color w:val="000000" w:themeColor="text1"/>
          <w:sz w:val="28"/>
          <w:szCs w:val="28"/>
        </w:rPr>
      </w:pPr>
    </w:p>
    <w:p w14:paraId="4CBC9A5A" w14:textId="77777777" w:rsidR="00846324" w:rsidRDefault="00846324" w:rsidP="00846324">
      <w:pPr>
        <w:spacing w:line="276" w:lineRule="auto"/>
        <w:outlineLvl w:val="0"/>
        <w:rPr>
          <w:bCs/>
          <w:color w:val="000000" w:themeColor="text1"/>
          <w:sz w:val="28"/>
          <w:szCs w:val="28"/>
        </w:rPr>
      </w:pPr>
      <w:r w:rsidRPr="00584233">
        <w:rPr>
          <w:bCs/>
          <w:color w:val="000000" w:themeColor="text1"/>
          <w:sz w:val="28"/>
          <w:szCs w:val="28"/>
        </w:rPr>
        <w:lastRenderedPageBreak/>
        <w:t>PROJECT OVERVIEW</w:t>
      </w:r>
    </w:p>
    <w:tbl>
      <w:tblPr>
        <w:tblW w:w="14400" w:type="dxa"/>
        <w:tblLook w:val="04A0" w:firstRow="1" w:lastRow="0" w:firstColumn="1" w:lastColumn="0" w:noHBand="0" w:noVBand="1"/>
      </w:tblPr>
      <w:tblGrid>
        <w:gridCol w:w="3187"/>
        <w:gridCol w:w="11213"/>
      </w:tblGrid>
      <w:tr w:rsidR="00846324" w:rsidRPr="00584233" w14:paraId="1F8F380C" w14:textId="77777777" w:rsidTr="0085246A">
        <w:trPr>
          <w:trHeight w:val="893"/>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auto" w:fill="E6F1F1"/>
            <w:vAlign w:val="center"/>
            <w:hideMark/>
          </w:tcPr>
          <w:p w14:paraId="7A7A57F7" w14:textId="77777777" w:rsidR="00846324" w:rsidRDefault="00846324" w:rsidP="0085246A">
            <w:pPr>
              <w:rPr>
                <w:rFonts w:cs="Calibri"/>
                <w:color w:val="000000"/>
              </w:rPr>
            </w:pPr>
            <w:r w:rsidRPr="00584233">
              <w:rPr>
                <w:rFonts w:cs="Calibri"/>
                <w:color w:val="000000"/>
              </w:rPr>
              <w:t xml:space="preserve">PROBLEM </w:t>
            </w:r>
          </w:p>
          <w:p w14:paraId="428DA6CD" w14:textId="77777777" w:rsidR="00846324" w:rsidRPr="00584233" w:rsidRDefault="00846324" w:rsidP="0085246A">
            <w:pPr>
              <w:rPr>
                <w:rFonts w:cs="Calibri"/>
                <w:color w:val="000000"/>
              </w:rPr>
            </w:pPr>
            <w:r w:rsidRPr="00584233">
              <w:rPr>
                <w:rFonts w:cs="Calibri"/>
                <w:color w:val="000000"/>
              </w:rPr>
              <w:t xml:space="preserve">OR ISSUE </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4F44DAEB" w14:textId="77777777" w:rsidR="00846324" w:rsidRPr="00584233" w:rsidRDefault="00846324" w:rsidP="0085246A">
            <w:pPr>
              <w:rPr>
                <w:rFonts w:cs="Calibri"/>
                <w:color w:val="000000"/>
              </w:rPr>
            </w:pPr>
            <w:r w:rsidRPr="00584233">
              <w:rPr>
                <w:rFonts w:cs="Calibri"/>
                <w:color w:val="000000"/>
              </w:rPr>
              <w:t> </w:t>
            </w:r>
            <w:r>
              <w:rPr>
                <w:rFonts w:cs="Calibri"/>
                <w:color w:val="000000"/>
              </w:rPr>
              <w:t>Antiquated time management systems</w:t>
            </w:r>
          </w:p>
        </w:tc>
      </w:tr>
      <w:tr w:rsidR="00846324" w:rsidRPr="00584233" w14:paraId="3E778DCE" w14:textId="77777777" w:rsidTr="0085246A">
        <w:trPr>
          <w:trHeight w:val="893"/>
        </w:trPr>
        <w:tc>
          <w:tcPr>
            <w:tcW w:w="1975" w:type="dxa"/>
            <w:tcBorders>
              <w:top w:val="nil"/>
              <w:left w:val="single" w:sz="4" w:space="0" w:color="BFBFBF"/>
              <w:bottom w:val="single" w:sz="4" w:space="0" w:color="BFBFBF"/>
              <w:right w:val="single" w:sz="4" w:space="0" w:color="BFBFBF"/>
            </w:tcBorders>
            <w:shd w:val="clear" w:color="auto" w:fill="E6F1F1"/>
            <w:vAlign w:val="center"/>
            <w:hideMark/>
          </w:tcPr>
          <w:p w14:paraId="5465F38F" w14:textId="77777777" w:rsidR="00846324" w:rsidRDefault="00846324" w:rsidP="0085246A">
            <w:pPr>
              <w:rPr>
                <w:rFonts w:cs="Calibri"/>
                <w:color w:val="000000"/>
              </w:rPr>
            </w:pPr>
            <w:r w:rsidRPr="00584233">
              <w:rPr>
                <w:rFonts w:cs="Calibri"/>
                <w:color w:val="000000"/>
              </w:rPr>
              <w:t xml:space="preserve">PURPOSE </w:t>
            </w:r>
          </w:p>
          <w:p w14:paraId="663D8E90" w14:textId="77777777" w:rsidR="00846324" w:rsidRPr="00584233" w:rsidRDefault="00846324" w:rsidP="0085246A">
            <w:pPr>
              <w:rPr>
                <w:rFonts w:cs="Calibri"/>
                <w:color w:val="000000"/>
              </w:rPr>
            </w:pPr>
            <w:r w:rsidRPr="00584233">
              <w:rPr>
                <w:rFonts w:cs="Calibri"/>
                <w:color w:val="000000"/>
              </w:rPr>
              <w:t>OF PROJECT</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62930D71" w14:textId="77777777" w:rsidR="00846324" w:rsidRPr="00584233" w:rsidRDefault="00846324" w:rsidP="0085246A">
            <w:pPr>
              <w:rPr>
                <w:rFonts w:cs="Calibri"/>
                <w:color w:val="000000"/>
              </w:rPr>
            </w:pPr>
            <w:r>
              <w:rPr>
                <w:sz w:val="22"/>
                <w:szCs w:val="22"/>
              </w:rPr>
              <w:t>Our payroll system is an on-premises solution, ensuring that all client data is encrypted and secured on non-internet-facing hardware. This approach aligns with your team's expressed requirements for enhanced security. Additionally, our solution incorporates managed backups to further reinforce data integrity and resilience</w:t>
            </w:r>
          </w:p>
        </w:tc>
      </w:tr>
      <w:tr w:rsidR="00846324" w:rsidRPr="00584233" w14:paraId="618DD995" w14:textId="77777777" w:rsidTr="0085246A">
        <w:trPr>
          <w:trHeight w:val="893"/>
        </w:trPr>
        <w:tc>
          <w:tcPr>
            <w:tcW w:w="1975" w:type="dxa"/>
            <w:tcBorders>
              <w:top w:val="nil"/>
              <w:left w:val="single" w:sz="4" w:space="0" w:color="BFBFBF"/>
              <w:bottom w:val="single" w:sz="4" w:space="0" w:color="BFBFBF"/>
              <w:right w:val="single" w:sz="4" w:space="0" w:color="BFBFBF"/>
            </w:tcBorders>
            <w:shd w:val="clear" w:color="auto" w:fill="E6F1F1"/>
            <w:vAlign w:val="center"/>
            <w:hideMark/>
          </w:tcPr>
          <w:p w14:paraId="0B87E4F1" w14:textId="77777777" w:rsidR="00846324" w:rsidRDefault="00846324" w:rsidP="0085246A">
            <w:pPr>
              <w:rPr>
                <w:rFonts w:cs="Calibri"/>
                <w:color w:val="000000"/>
              </w:rPr>
            </w:pPr>
            <w:r w:rsidRPr="00584233">
              <w:rPr>
                <w:rFonts w:cs="Calibri"/>
                <w:color w:val="000000"/>
              </w:rPr>
              <w:t xml:space="preserve">BUSINESS </w:t>
            </w:r>
          </w:p>
          <w:p w14:paraId="7766A180" w14:textId="77777777" w:rsidR="00846324" w:rsidRPr="00584233" w:rsidRDefault="00846324" w:rsidP="0085246A">
            <w:pPr>
              <w:rPr>
                <w:rFonts w:cs="Calibri"/>
                <w:color w:val="000000"/>
              </w:rPr>
            </w:pPr>
            <w:r w:rsidRPr="00584233">
              <w:rPr>
                <w:rFonts w:cs="Calibri"/>
                <w:color w:val="000000"/>
              </w:rPr>
              <w:t>CASE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374EB54B" w14:textId="77777777" w:rsidR="00846324" w:rsidRPr="00584233" w:rsidRDefault="00846324" w:rsidP="0085246A">
            <w:pPr>
              <w:rPr>
                <w:rFonts w:cs="Calibri"/>
                <w:color w:val="000000"/>
              </w:rPr>
            </w:pPr>
            <w:r w:rsidRPr="00584233">
              <w:rPr>
                <w:rFonts w:cs="Calibri"/>
                <w:color w:val="000000"/>
              </w:rPr>
              <w:t> </w:t>
            </w:r>
            <w:r>
              <w:rPr>
                <w:rFonts w:cs="Calibri"/>
                <w:color w:val="000000"/>
              </w:rPr>
              <w:t>Quantum Technologies has a CMMC compliance requirement around PII and the storage/backup of historical employee attendance, work effort, and pay.</w:t>
            </w:r>
          </w:p>
        </w:tc>
      </w:tr>
      <w:tr w:rsidR="00846324" w:rsidRPr="00584233" w14:paraId="72DBE815" w14:textId="77777777" w:rsidTr="0085246A">
        <w:trPr>
          <w:trHeight w:val="893"/>
        </w:trPr>
        <w:tc>
          <w:tcPr>
            <w:tcW w:w="1975" w:type="dxa"/>
            <w:tcBorders>
              <w:top w:val="nil"/>
              <w:left w:val="single" w:sz="4" w:space="0" w:color="BFBFBF"/>
              <w:bottom w:val="single" w:sz="4" w:space="0" w:color="BFBFBF"/>
              <w:right w:val="single" w:sz="4" w:space="0" w:color="BFBFBF"/>
            </w:tcBorders>
            <w:shd w:val="clear" w:color="auto" w:fill="E6F1F1"/>
            <w:vAlign w:val="center"/>
            <w:hideMark/>
          </w:tcPr>
          <w:p w14:paraId="19E11315" w14:textId="77777777" w:rsidR="00846324" w:rsidRPr="00584233" w:rsidRDefault="00846324" w:rsidP="0085246A">
            <w:pPr>
              <w:rPr>
                <w:rFonts w:cs="Calibri"/>
                <w:color w:val="000000"/>
              </w:rPr>
            </w:pPr>
            <w:r w:rsidRPr="00584233">
              <w:rPr>
                <w:rFonts w:cs="Calibri"/>
                <w:color w:val="000000"/>
              </w:rPr>
              <w:t>GOALS / METRICS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6AA5B9F5" w14:textId="77777777" w:rsidR="00846324" w:rsidRPr="00584233" w:rsidRDefault="00846324" w:rsidP="0085246A">
            <w:pPr>
              <w:rPr>
                <w:rFonts w:cs="Calibri"/>
                <w:color w:val="000000"/>
              </w:rPr>
            </w:pPr>
            <w:r w:rsidRPr="00584233">
              <w:rPr>
                <w:rFonts w:cs="Calibri"/>
                <w:color w:val="000000"/>
              </w:rPr>
              <w:t> </w:t>
            </w:r>
            <w:r>
              <w:rPr>
                <w:rFonts w:cs="Calibri"/>
                <w:color w:val="000000"/>
              </w:rPr>
              <w:t xml:space="preserve">This project will be broken into four phases, each phase taking roughly three weeks to complete. Weekly meetings to review Start, Stop, and Stuck ages with key stakeholders will produce budget and time adherence documentation. </w:t>
            </w:r>
          </w:p>
        </w:tc>
      </w:tr>
      <w:tr w:rsidR="00846324" w:rsidRPr="00584233" w14:paraId="5B4EE56D" w14:textId="77777777" w:rsidTr="0085246A">
        <w:trPr>
          <w:trHeight w:val="893"/>
        </w:trPr>
        <w:tc>
          <w:tcPr>
            <w:tcW w:w="1975" w:type="dxa"/>
            <w:tcBorders>
              <w:top w:val="nil"/>
              <w:left w:val="single" w:sz="4" w:space="0" w:color="BFBFBF"/>
              <w:bottom w:val="single" w:sz="4" w:space="0" w:color="BFBFBF"/>
              <w:right w:val="single" w:sz="4" w:space="0" w:color="BFBFBF"/>
            </w:tcBorders>
            <w:shd w:val="clear" w:color="auto" w:fill="E6F1F1"/>
            <w:vAlign w:val="center"/>
            <w:hideMark/>
          </w:tcPr>
          <w:p w14:paraId="79636609" w14:textId="77777777" w:rsidR="00846324" w:rsidRPr="00584233" w:rsidRDefault="00846324" w:rsidP="0085246A">
            <w:pPr>
              <w:rPr>
                <w:rFonts w:cs="Calibri"/>
                <w:color w:val="000000"/>
              </w:rPr>
            </w:pPr>
            <w:r w:rsidRPr="00584233">
              <w:rPr>
                <w:rFonts w:cs="Calibri"/>
                <w:color w:val="000000"/>
              </w:rPr>
              <w:t>EXPECTED DELIVERABLES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754E6393" w14:textId="77777777" w:rsidR="00846324" w:rsidRPr="00584233" w:rsidRDefault="00846324" w:rsidP="0085246A">
            <w:pPr>
              <w:rPr>
                <w:rFonts w:cs="Calibri"/>
                <w:color w:val="000000"/>
              </w:rPr>
            </w:pPr>
            <w:r w:rsidRPr="00584233">
              <w:rPr>
                <w:rFonts w:cs="Calibri"/>
                <w:color w:val="000000"/>
              </w:rPr>
              <w:t> </w:t>
            </w:r>
            <w:r>
              <w:rPr>
                <w:rFonts w:cs="Calibri"/>
                <w:color w:val="000000"/>
              </w:rPr>
              <w:t xml:space="preserve">New hardware, full implementation of modern security for PII, Management Training, user training, process documentation. </w:t>
            </w:r>
          </w:p>
        </w:tc>
      </w:tr>
    </w:tbl>
    <w:p w14:paraId="7CC47D81" w14:textId="77777777" w:rsidR="00846324" w:rsidRDefault="00846324" w:rsidP="00846324">
      <w:pPr>
        <w:outlineLvl w:val="0"/>
        <w:rPr>
          <w:bCs/>
          <w:color w:val="000000" w:themeColor="text1"/>
          <w:sz w:val="28"/>
          <w:szCs w:val="28"/>
        </w:rPr>
      </w:pPr>
    </w:p>
    <w:p w14:paraId="190FC82F" w14:textId="77777777" w:rsidR="00846324" w:rsidRDefault="00846324" w:rsidP="00846324">
      <w:pPr>
        <w:outlineLvl w:val="0"/>
        <w:rPr>
          <w:bCs/>
          <w:color w:val="000000" w:themeColor="text1"/>
          <w:sz w:val="28"/>
          <w:szCs w:val="28"/>
        </w:rPr>
        <w:sectPr w:rsidR="00846324" w:rsidSect="001D4F4E">
          <w:headerReference w:type="default" r:id="rId14"/>
          <w:footerReference w:type="even" r:id="rId15"/>
          <w:footerReference w:type="default" r:id="rId16"/>
          <w:pgSz w:w="15840" w:h="12240" w:orient="landscape"/>
          <w:pgMar w:top="459" w:right="720" w:bottom="189" w:left="576" w:header="720" w:footer="518" w:gutter="0"/>
          <w:cols w:space="720"/>
          <w:titlePg/>
          <w:docGrid w:linePitch="360"/>
        </w:sectPr>
      </w:pPr>
    </w:p>
    <w:p w14:paraId="0D7F728B" w14:textId="77777777" w:rsidR="00846324" w:rsidRDefault="00846324" w:rsidP="00846324">
      <w:pPr>
        <w:outlineLvl w:val="0"/>
        <w:rPr>
          <w:bCs/>
          <w:color w:val="000000" w:themeColor="text1"/>
          <w:sz w:val="28"/>
          <w:szCs w:val="28"/>
        </w:rPr>
      </w:pPr>
    </w:p>
    <w:p w14:paraId="6D59EC33" w14:textId="77777777" w:rsidR="00846324" w:rsidRDefault="00846324" w:rsidP="00846324">
      <w:pPr>
        <w:spacing w:line="276" w:lineRule="auto"/>
        <w:outlineLvl w:val="0"/>
        <w:rPr>
          <w:bCs/>
          <w:color w:val="000000" w:themeColor="text1"/>
          <w:sz w:val="28"/>
          <w:szCs w:val="28"/>
        </w:rPr>
      </w:pPr>
      <w:r w:rsidRPr="00584233">
        <w:rPr>
          <w:bCs/>
          <w:color w:val="000000" w:themeColor="text1"/>
          <w:sz w:val="28"/>
          <w:szCs w:val="28"/>
        </w:rPr>
        <w:t>PROJECT SCOPE</w:t>
      </w:r>
    </w:p>
    <w:tbl>
      <w:tblPr>
        <w:tblW w:w="14400" w:type="dxa"/>
        <w:tblLook w:val="04A0" w:firstRow="1" w:lastRow="0" w:firstColumn="1" w:lastColumn="0" w:noHBand="0" w:noVBand="1"/>
      </w:tblPr>
      <w:tblGrid>
        <w:gridCol w:w="2553"/>
        <w:gridCol w:w="11847"/>
      </w:tblGrid>
      <w:tr w:rsidR="00846324" w:rsidRPr="00584233" w14:paraId="1AA3AC77" w14:textId="77777777" w:rsidTr="0085246A">
        <w:trPr>
          <w:trHeight w:val="11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auto" w:fill="FFFFF4"/>
            <w:vAlign w:val="center"/>
            <w:hideMark/>
          </w:tcPr>
          <w:p w14:paraId="2DC75917" w14:textId="77777777" w:rsidR="00846324" w:rsidRDefault="00846324" w:rsidP="0085246A">
            <w:pPr>
              <w:rPr>
                <w:rFonts w:cs="Calibri"/>
                <w:color w:val="000000"/>
              </w:rPr>
            </w:pPr>
            <w:r w:rsidRPr="00584233">
              <w:rPr>
                <w:rFonts w:cs="Calibri"/>
                <w:color w:val="000000"/>
              </w:rPr>
              <w:t xml:space="preserve">WITHIN </w:t>
            </w:r>
          </w:p>
          <w:p w14:paraId="53B184DF" w14:textId="77777777" w:rsidR="00846324" w:rsidRPr="00584233" w:rsidRDefault="00846324" w:rsidP="0085246A">
            <w:pPr>
              <w:rPr>
                <w:rFonts w:cs="Calibri"/>
                <w:color w:val="000000"/>
              </w:rPr>
            </w:pPr>
            <w:r w:rsidRPr="00584233">
              <w:rPr>
                <w:rFonts w:cs="Calibri"/>
                <w:color w:val="000000"/>
              </w:rPr>
              <w:t>SCOPE</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5C433DB8" w14:textId="77777777" w:rsidR="00846324" w:rsidRPr="00584233" w:rsidRDefault="00846324" w:rsidP="0085246A">
            <w:pPr>
              <w:rPr>
                <w:rFonts w:cs="Calibri"/>
                <w:color w:val="000000"/>
              </w:rPr>
            </w:pPr>
            <w:r w:rsidRPr="00584233">
              <w:rPr>
                <w:rFonts w:cs="Calibri"/>
                <w:color w:val="000000"/>
              </w:rPr>
              <w:t> </w:t>
            </w:r>
            <w:r>
              <w:rPr>
                <w:rFonts w:cs="Calibri"/>
                <w:color w:val="000000"/>
              </w:rPr>
              <w:t>See WBS</w:t>
            </w:r>
          </w:p>
        </w:tc>
      </w:tr>
      <w:tr w:rsidR="00846324" w:rsidRPr="00584233" w14:paraId="057AABBF" w14:textId="77777777" w:rsidTr="0085246A">
        <w:trPr>
          <w:trHeight w:val="1100"/>
        </w:trPr>
        <w:tc>
          <w:tcPr>
            <w:tcW w:w="1975" w:type="dxa"/>
            <w:tcBorders>
              <w:top w:val="nil"/>
              <w:left w:val="single" w:sz="4" w:space="0" w:color="BFBFBF"/>
              <w:bottom w:val="single" w:sz="4" w:space="0" w:color="BFBFBF"/>
              <w:right w:val="single" w:sz="4" w:space="0" w:color="BFBFBF"/>
            </w:tcBorders>
            <w:shd w:val="clear" w:color="auto" w:fill="F1F1E6"/>
            <w:vAlign w:val="center"/>
            <w:hideMark/>
          </w:tcPr>
          <w:p w14:paraId="141C04EF" w14:textId="77777777" w:rsidR="00846324" w:rsidRDefault="00846324" w:rsidP="0085246A">
            <w:pPr>
              <w:rPr>
                <w:rFonts w:cs="Calibri"/>
                <w:color w:val="000000"/>
              </w:rPr>
            </w:pPr>
            <w:r w:rsidRPr="00584233">
              <w:rPr>
                <w:rFonts w:cs="Calibri"/>
                <w:color w:val="000000"/>
              </w:rPr>
              <w:t xml:space="preserve">OUTSIDE </w:t>
            </w:r>
          </w:p>
          <w:p w14:paraId="11F6050A" w14:textId="77777777" w:rsidR="00846324" w:rsidRPr="00584233" w:rsidRDefault="00846324" w:rsidP="0085246A">
            <w:pPr>
              <w:rPr>
                <w:rFonts w:cs="Calibri"/>
                <w:color w:val="000000"/>
              </w:rPr>
            </w:pPr>
            <w:r w:rsidRPr="00584233">
              <w:rPr>
                <w:rFonts w:cs="Calibri"/>
                <w:color w:val="000000"/>
              </w:rPr>
              <w:t>OF SCOPE</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262C1DA9" w14:textId="77777777" w:rsidR="00846324" w:rsidRPr="00584233" w:rsidRDefault="00846324" w:rsidP="0085246A">
            <w:pPr>
              <w:rPr>
                <w:rFonts w:cs="Calibri"/>
                <w:color w:val="000000"/>
              </w:rPr>
            </w:pPr>
            <w:r w:rsidRPr="00584233">
              <w:rPr>
                <w:rFonts w:cs="Calibri"/>
                <w:color w:val="000000"/>
              </w:rPr>
              <w:t> </w:t>
            </w:r>
            <w:r>
              <w:rPr>
                <w:rFonts w:cs="Calibri"/>
                <w:color w:val="000000"/>
              </w:rPr>
              <w:t xml:space="preserve">Migration of current legacy data from existing time management software. </w:t>
            </w:r>
          </w:p>
        </w:tc>
      </w:tr>
    </w:tbl>
    <w:p w14:paraId="4E1B7F93" w14:textId="77777777" w:rsidR="00846324" w:rsidRDefault="00846324" w:rsidP="00846324">
      <w:pPr>
        <w:outlineLvl w:val="0"/>
        <w:rPr>
          <w:bCs/>
          <w:color w:val="000000" w:themeColor="text1"/>
          <w:sz w:val="28"/>
          <w:szCs w:val="28"/>
        </w:rPr>
      </w:pPr>
    </w:p>
    <w:p w14:paraId="0FFA054B" w14:textId="77777777" w:rsidR="00846324" w:rsidRDefault="00846324" w:rsidP="00846324">
      <w:pPr>
        <w:spacing w:line="276" w:lineRule="auto"/>
        <w:outlineLvl w:val="0"/>
        <w:rPr>
          <w:bCs/>
          <w:color w:val="000000" w:themeColor="text1"/>
          <w:sz w:val="28"/>
          <w:szCs w:val="28"/>
        </w:rPr>
      </w:pPr>
      <w:r w:rsidRPr="00584233">
        <w:rPr>
          <w:bCs/>
          <w:color w:val="000000" w:themeColor="text1"/>
          <w:sz w:val="28"/>
          <w:szCs w:val="28"/>
        </w:rPr>
        <w:t>TENTATIVE SCHEDULE</w:t>
      </w:r>
    </w:p>
    <w:tbl>
      <w:tblPr>
        <w:tblW w:w="14400" w:type="dxa"/>
        <w:tblLook w:val="04A0" w:firstRow="1" w:lastRow="0" w:firstColumn="1" w:lastColumn="0" w:noHBand="0" w:noVBand="1"/>
      </w:tblPr>
      <w:tblGrid>
        <w:gridCol w:w="8100"/>
        <w:gridCol w:w="3200"/>
        <w:gridCol w:w="3100"/>
      </w:tblGrid>
      <w:tr w:rsidR="00846324" w:rsidRPr="00584233" w14:paraId="16B27E7C" w14:textId="77777777" w:rsidTr="0085246A">
        <w:trPr>
          <w:trHeight w:val="432"/>
        </w:trPr>
        <w:tc>
          <w:tcPr>
            <w:tcW w:w="8100" w:type="dxa"/>
            <w:tcBorders>
              <w:top w:val="single" w:sz="24" w:space="0" w:color="BFBFBF" w:themeColor="background1" w:themeShade="BF"/>
              <w:left w:val="single" w:sz="4" w:space="0" w:color="BFBFBF"/>
              <w:bottom w:val="single" w:sz="4" w:space="0" w:color="BFBFBF"/>
              <w:right w:val="double" w:sz="6" w:space="0" w:color="BFBFBF"/>
            </w:tcBorders>
            <w:shd w:val="clear" w:color="auto" w:fill="E6F1F1"/>
            <w:vAlign w:val="center"/>
            <w:hideMark/>
          </w:tcPr>
          <w:p w14:paraId="05A9CE63" w14:textId="77777777" w:rsidR="00846324" w:rsidRPr="00584233" w:rsidRDefault="00846324" w:rsidP="0085246A">
            <w:pPr>
              <w:rPr>
                <w:rFonts w:cs="Calibri"/>
                <w:b/>
                <w:bCs/>
                <w:color w:val="000000"/>
                <w:sz w:val="18"/>
                <w:szCs w:val="18"/>
              </w:rPr>
            </w:pPr>
            <w:r w:rsidRPr="00584233">
              <w:rPr>
                <w:rFonts w:cs="Calibri"/>
                <w:b/>
                <w:bCs/>
                <w:color w:val="000000"/>
                <w:sz w:val="18"/>
                <w:szCs w:val="18"/>
              </w:rPr>
              <w:t>KEY MILESTONE</w:t>
            </w:r>
          </w:p>
        </w:tc>
        <w:tc>
          <w:tcPr>
            <w:tcW w:w="3200" w:type="dxa"/>
            <w:tcBorders>
              <w:top w:val="single" w:sz="24" w:space="0" w:color="BFBFBF" w:themeColor="background1" w:themeShade="BF"/>
              <w:left w:val="nil"/>
              <w:bottom w:val="single" w:sz="4" w:space="0" w:color="BFBFBF"/>
              <w:right w:val="single" w:sz="4" w:space="0" w:color="BFBFBF"/>
            </w:tcBorders>
            <w:shd w:val="clear" w:color="auto" w:fill="E6F1F1"/>
            <w:vAlign w:val="center"/>
            <w:hideMark/>
          </w:tcPr>
          <w:p w14:paraId="5E5F7205" w14:textId="77777777" w:rsidR="00846324" w:rsidRPr="00584233" w:rsidRDefault="00846324" w:rsidP="0085246A">
            <w:pPr>
              <w:jc w:val="center"/>
              <w:rPr>
                <w:rFonts w:cs="Calibri"/>
                <w:b/>
                <w:bCs/>
                <w:color w:val="000000"/>
                <w:sz w:val="18"/>
                <w:szCs w:val="18"/>
              </w:rPr>
            </w:pPr>
            <w:r w:rsidRPr="00584233">
              <w:rPr>
                <w:rFonts w:cs="Calibri"/>
                <w:b/>
                <w:bCs/>
                <w:color w:val="000000"/>
                <w:sz w:val="18"/>
                <w:szCs w:val="18"/>
              </w:rPr>
              <w:t>START</w:t>
            </w:r>
          </w:p>
        </w:tc>
        <w:tc>
          <w:tcPr>
            <w:tcW w:w="3100" w:type="dxa"/>
            <w:tcBorders>
              <w:top w:val="single" w:sz="24" w:space="0" w:color="BFBFBF" w:themeColor="background1" w:themeShade="BF"/>
              <w:left w:val="nil"/>
              <w:bottom w:val="single" w:sz="4" w:space="0" w:color="BFBFBF"/>
              <w:right w:val="single" w:sz="4" w:space="0" w:color="BFBFBF"/>
            </w:tcBorders>
            <w:shd w:val="clear" w:color="auto" w:fill="E6F1F1"/>
            <w:vAlign w:val="center"/>
            <w:hideMark/>
          </w:tcPr>
          <w:p w14:paraId="0EA623A7" w14:textId="77777777" w:rsidR="00846324" w:rsidRPr="00584233" w:rsidRDefault="00846324" w:rsidP="0085246A">
            <w:pPr>
              <w:jc w:val="center"/>
              <w:rPr>
                <w:rFonts w:cs="Calibri"/>
                <w:b/>
                <w:bCs/>
                <w:color w:val="000000"/>
                <w:sz w:val="18"/>
                <w:szCs w:val="18"/>
              </w:rPr>
            </w:pPr>
            <w:r w:rsidRPr="00584233">
              <w:rPr>
                <w:rFonts w:cs="Calibri"/>
                <w:b/>
                <w:bCs/>
                <w:color w:val="000000"/>
                <w:sz w:val="18"/>
                <w:szCs w:val="18"/>
              </w:rPr>
              <w:t>FINISH</w:t>
            </w:r>
          </w:p>
        </w:tc>
      </w:tr>
      <w:tr w:rsidR="00846324" w:rsidRPr="00584233" w14:paraId="3E7E5096"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58AB1318" w14:textId="77777777" w:rsidR="00846324" w:rsidRPr="00584233" w:rsidRDefault="00846324" w:rsidP="0085246A">
            <w:pPr>
              <w:rPr>
                <w:rFonts w:cs="Calibri"/>
                <w:color w:val="000000"/>
              </w:rPr>
            </w:pPr>
            <w:r w:rsidRPr="00584233">
              <w:rPr>
                <w:rFonts w:cs="Calibri"/>
                <w:color w:val="000000"/>
              </w:rPr>
              <w:t>Form Project Team / Preliminary Review / Scope</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36085477" w14:textId="77777777" w:rsidR="00846324" w:rsidRPr="00584233" w:rsidRDefault="00846324" w:rsidP="0085246A">
            <w:pPr>
              <w:jc w:val="center"/>
              <w:rPr>
                <w:rFonts w:cs="Calibri"/>
                <w:color w:val="000000"/>
              </w:rPr>
            </w:pPr>
            <w:r>
              <w:rPr>
                <w:rFonts w:cs="Calibri"/>
                <w:color w:val="000000"/>
              </w:rPr>
              <w:t>2/19</w:t>
            </w:r>
          </w:p>
        </w:tc>
        <w:tc>
          <w:tcPr>
            <w:tcW w:w="3100" w:type="dxa"/>
            <w:tcBorders>
              <w:top w:val="single" w:sz="4" w:space="0" w:color="BFBFBF"/>
              <w:left w:val="nil"/>
              <w:bottom w:val="single" w:sz="4" w:space="0" w:color="BFBFBF"/>
              <w:right w:val="single" w:sz="4" w:space="0" w:color="BFBFBF"/>
            </w:tcBorders>
            <w:shd w:val="clear" w:color="auto" w:fill="FBFFFF"/>
            <w:noWrap/>
            <w:vAlign w:val="center"/>
          </w:tcPr>
          <w:p w14:paraId="789D1D69" w14:textId="77777777" w:rsidR="00846324" w:rsidRPr="00584233" w:rsidRDefault="00846324" w:rsidP="0085246A">
            <w:pPr>
              <w:jc w:val="center"/>
              <w:rPr>
                <w:rFonts w:cs="Calibri"/>
                <w:color w:val="000000"/>
              </w:rPr>
            </w:pPr>
            <w:r>
              <w:rPr>
                <w:rFonts w:cs="Calibri"/>
                <w:color w:val="000000"/>
              </w:rPr>
              <w:t>2/19</w:t>
            </w:r>
          </w:p>
        </w:tc>
      </w:tr>
      <w:tr w:rsidR="00846324" w:rsidRPr="00584233" w14:paraId="087C3CEA"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0EE665AF" w14:textId="77777777" w:rsidR="00846324" w:rsidRPr="00584233" w:rsidRDefault="00846324" w:rsidP="0085246A">
            <w:pPr>
              <w:rPr>
                <w:rFonts w:cs="Calibri"/>
                <w:color w:val="000000"/>
              </w:rPr>
            </w:pPr>
            <w:r w:rsidRPr="00584233">
              <w:rPr>
                <w:rFonts w:cs="Calibri"/>
                <w:color w:val="000000"/>
              </w:rPr>
              <w:t>Finalize Project Plan / Charter / Kick Off</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37D7A039" w14:textId="77777777" w:rsidR="00846324" w:rsidRPr="00584233" w:rsidRDefault="00846324" w:rsidP="0085246A">
            <w:pPr>
              <w:jc w:val="center"/>
              <w:rPr>
                <w:rFonts w:cs="Calibri"/>
                <w:color w:val="000000"/>
              </w:rPr>
            </w:pPr>
            <w:r>
              <w:rPr>
                <w:rFonts w:cs="Calibri"/>
                <w:color w:val="000000"/>
              </w:rPr>
              <w:t>2/29</w:t>
            </w:r>
          </w:p>
        </w:tc>
        <w:tc>
          <w:tcPr>
            <w:tcW w:w="3100" w:type="dxa"/>
            <w:tcBorders>
              <w:top w:val="nil"/>
              <w:left w:val="nil"/>
              <w:bottom w:val="single" w:sz="4" w:space="0" w:color="BFBFBF"/>
              <w:right w:val="single" w:sz="4" w:space="0" w:color="BFBFBF"/>
            </w:tcBorders>
            <w:shd w:val="clear" w:color="auto" w:fill="FBFFFF"/>
            <w:noWrap/>
            <w:vAlign w:val="center"/>
          </w:tcPr>
          <w:p w14:paraId="662A86A4" w14:textId="77777777" w:rsidR="00846324" w:rsidRPr="00584233" w:rsidRDefault="00846324" w:rsidP="0085246A">
            <w:pPr>
              <w:jc w:val="center"/>
              <w:rPr>
                <w:rFonts w:cs="Calibri"/>
                <w:color w:val="000000"/>
              </w:rPr>
            </w:pPr>
            <w:r>
              <w:rPr>
                <w:rFonts w:cs="Calibri"/>
                <w:color w:val="000000"/>
              </w:rPr>
              <w:t>3/01</w:t>
            </w:r>
          </w:p>
        </w:tc>
      </w:tr>
      <w:tr w:rsidR="00846324" w:rsidRPr="00584233" w14:paraId="3A66CBFF"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21398FBD" w14:textId="77777777" w:rsidR="00846324" w:rsidRPr="00F912EE" w:rsidRDefault="00846324" w:rsidP="0085246A">
            <w:pPr>
              <w:rPr>
                <w:rFonts w:cs="Calibri"/>
                <w:bCs/>
                <w:color w:val="000000"/>
              </w:rPr>
            </w:pPr>
            <w:r w:rsidRPr="00F912EE">
              <w:rPr>
                <w:rFonts w:cs="Calibri"/>
                <w:bCs/>
                <w:color w:val="000000"/>
              </w:rPr>
              <w:t>Build and burn Phase</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384BF803" w14:textId="77777777" w:rsidR="00846324" w:rsidRPr="00584233" w:rsidRDefault="00846324" w:rsidP="0085246A">
            <w:pPr>
              <w:jc w:val="center"/>
              <w:rPr>
                <w:rFonts w:cs="Calibri"/>
                <w:color w:val="000000"/>
              </w:rPr>
            </w:pPr>
            <w:r>
              <w:rPr>
                <w:rFonts w:cs="Calibri"/>
                <w:color w:val="000000"/>
              </w:rPr>
              <w:t>3/01</w:t>
            </w:r>
          </w:p>
        </w:tc>
        <w:tc>
          <w:tcPr>
            <w:tcW w:w="3100" w:type="dxa"/>
            <w:tcBorders>
              <w:top w:val="nil"/>
              <w:left w:val="nil"/>
              <w:bottom w:val="single" w:sz="4" w:space="0" w:color="BFBFBF"/>
              <w:right w:val="single" w:sz="4" w:space="0" w:color="BFBFBF"/>
            </w:tcBorders>
            <w:shd w:val="clear" w:color="auto" w:fill="FBFFFF"/>
            <w:noWrap/>
            <w:vAlign w:val="center"/>
          </w:tcPr>
          <w:p w14:paraId="55766753" w14:textId="77777777" w:rsidR="00846324" w:rsidRPr="00584233" w:rsidRDefault="00846324" w:rsidP="0085246A">
            <w:pPr>
              <w:jc w:val="center"/>
              <w:rPr>
                <w:rFonts w:cs="Calibri"/>
                <w:color w:val="000000"/>
              </w:rPr>
            </w:pPr>
            <w:r>
              <w:rPr>
                <w:rFonts w:cs="Calibri"/>
                <w:color w:val="000000"/>
              </w:rPr>
              <w:t>03/15</w:t>
            </w:r>
          </w:p>
        </w:tc>
      </w:tr>
      <w:tr w:rsidR="00846324" w:rsidRPr="00584233" w14:paraId="02A28A5A"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14ACBE3F" w14:textId="77777777" w:rsidR="00846324" w:rsidRPr="00584233" w:rsidRDefault="00846324" w:rsidP="0085246A">
            <w:pPr>
              <w:rPr>
                <w:rFonts w:cs="Calibri"/>
                <w:color w:val="000000"/>
              </w:rPr>
            </w:pPr>
            <w:r>
              <w:rPr>
                <w:rFonts w:cs="Calibri"/>
                <w:color w:val="000000"/>
              </w:rPr>
              <w:t>Install and test configuration</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420B2ABD" w14:textId="77777777" w:rsidR="00846324" w:rsidRPr="00584233" w:rsidRDefault="00846324" w:rsidP="0085246A">
            <w:pPr>
              <w:jc w:val="center"/>
              <w:rPr>
                <w:rFonts w:cs="Calibri"/>
                <w:color w:val="000000"/>
              </w:rPr>
            </w:pPr>
            <w:r>
              <w:rPr>
                <w:rFonts w:cs="Calibri"/>
                <w:color w:val="000000"/>
              </w:rPr>
              <w:t>03/16</w:t>
            </w:r>
          </w:p>
        </w:tc>
        <w:tc>
          <w:tcPr>
            <w:tcW w:w="3100" w:type="dxa"/>
            <w:tcBorders>
              <w:top w:val="nil"/>
              <w:left w:val="nil"/>
              <w:bottom w:val="single" w:sz="4" w:space="0" w:color="BFBFBF"/>
              <w:right w:val="single" w:sz="4" w:space="0" w:color="BFBFBF"/>
            </w:tcBorders>
            <w:shd w:val="clear" w:color="auto" w:fill="FBFFFF"/>
            <w:noWrap/>
            <w:vAlign w:val="center"/>
          </w:tcPr>
          <w:p w14:paraId="417362D0" w14:textId="77777777" w:rsidR="00846324" w:rsidRPr="00584233" w:rsidRDefault="00846324" w:rsidP="0085246A">
            <w:pPr>
              <w:jc w:val="center"/>
              <w:rPr>
                <w:rFonts w:cs="Calibri"/>
                <w:color w:val="000000"/>
              </w:rPr>
            </w:pPr>
            <w:r>
              <w:rPr>
                <w:rFonts w:cs="Calibri"/>
                <w:color w:val="000000"/>
              </w:rPr>
              <w:t>05/15</w:t>
            </w:r>
          </w:p>
        </w:tc>
      </w:tr>
      <w:tr w:rsidR="00846324" w:rsidRPr="00584233" w14:paraId="3A80F466"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30A2486E" w14:textId="77777777" w:rsidR="00846324" w:rsidRPr="00584233" w:rsidRDefault="00846324" w:rsidP="0085246A">
            <w:pPr>
              <w:rPr>
                <w:rFonts w:cs="Calibri"/>
                <w:color w:val="000000"/>
              </w:rPr>
            </w:pPr>
            <w:r w:rsidRPr="00584233">
              <w:rPr>
                <w:rFonts w:cs="Calibri"/>
                <w:color w:val="000000"/>
              </w:rPr>
              <w:t>Analysis Phase</w:t>
            </w:r>
            <w:r>
              <w:rPr>
                <w:rFonts w:cs="Calibri"/>
                <w:color w:val="000000"/>
              </w:rPr>
              <w:t xml:space="preserve"> (Training and review)</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5CC18478" w14:textId="77777777" w:rsidR="00846324" w:rsidRPr="00584233" w:rsidRDefault="00846324" w:rsidP="0085246A">
            <w:pPr>
              <w:jc w:val="center"/>
              <w:rPr>
                <w:rFonts w:cs="Calibri"/>
                <w:color w:val="000000"/>
              </w:rPr>
            </w:pPr>
            <w:r>
              <w:rPr>
                <w:rFonts w:cs="Calibri"/>
                <w:color w:val="000000"/>
              </w:rPr>
              <w:t>05/16</w:t>
            </w:r>
          </w:p>
        </w:tc>
        <w:tc>
          <w:tcPr>
            <w:tcW w:w="3100" w:type="dxa"/>
            <w:tcBorders>
              <w:top w:val="nil"/>
              <w:left w:val="nil"/>
              <w:bottom w:val="single" w:sz="4" w:space="0" w:color="BFBFBF"/>
              <w:right w:val="single" w:sz="4" w:space="0" w:color="BFBFBF"/>
            </w:tcBorders>
            <w:shd w:val="clear" w:color="auto" w:fill="FBFFFF"/>
            <w:noWrap/>
            <w:vAlign w:val="center"/>
          </w:tcPr>
          <w:p w14:paraId="0703DEA4" w14:textId="77777777" w:rsidR="00846324" w:rsidRPr="00584233" w:rsidRDefault="00846324" w:rsidP="0085246A">
            <w:pPr>
              <w:jc w:val="center"/>
              <w:rPr>
                <w:rFonts w:cs="Calibri"/>
                <w:color w:val="000000"/>
              </w:rPr>
            </w:pPr>
            <w:r>
              <w:rPr>
                <w:rFonts w:cs="Calibri"/>
                <w:color w:val="000000"/>
              </w:rPr>
              <w:t>05/20</w:t>
            </w:r>
          </w:p>
        </w:tc>
      </w:tr>
      <w:tr w:rsidR="00846324" w:rsidRPr="00584233" w14:paraId="4548F9AD"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002CB717" w14:textId="77777777" w:rsidR="00846324" w:rsidRPr="00584233" w:rsidRDefault="00846324" w:rsidP="0085246A">
            <w:pPr>
              <w:rPr>
                <w:rFonts w:cs="Calibri"/>
                <w:color w:val="000000"/>
              </w:rPr>
            </w:pPr>
            <w:r w:rsidRPr="00584233">
              <w:rPr>
                <w:rFonts w:cs="Calibri"/>
                <w:color w:val="000000"/>
              </w:rPr>
              <w:t>Improvement Phase</w:t>
            </w:r>
            <w:r>
              <w:rPr>
                <w:rFonts w:cs="Calibri"/>
                <w:color w:val="000000"/>
              </w:rPr>
              <w:t xml:space="preserve"> (ensure training was successful, modify input where needed)</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4E788C27" w14:textId="77777777" w:rsidR="00846324" w:rsidRPr="00584233" w:rsidRDefault="00846324" w:rsidP="0085246A">
            <w:pPr>
              <w:jc w:val="center"/>
              <w:rPr>
                <w:rFonts w:cs="Calibri"/>
                <w:color w:val="000000"/>
              </w:rPr>
            </w:pPr>
            <w:r>
              <w:rPr>
                <w:rFonts w:cs="Calibri"/>
                <w:color w:val="000000"/>
              </w:rPr>
              <w:t>05/20</w:t>
            </w:r>
          </w:p>
        </w:tc>
        <w:tc>
          <w:tcPr>
            <w:tcW w:w="3100" w:type="dxa"/>
            <w:tcBorders>
              <w:top w:val="nil"/>
              <w:left w:val="nil"/>
              <w:bottom w:val="single" w:sz="4" w:space="0" w:color="BFBFBF"/>
              <w:right w:val="single" w:sz="4" w:space="0" w:color="BFBFBF"/>
            </w:tcBorders>
            <w:shd w:val="clear" w:color="auto" w:fill="FBFFFF"/>
            <w:noWrap/>
            <w:vAlign w:val="center"/>
          </w:tcPr>
          <w:p w14:paraId="01A580C0" w14:textId="77777777" w:rsidR="00846324" w:rsidRPr="00584233" w:rsidRDefault="00846324" w:rsidP="0085246A">
            <w:pPr>
              <w:jc w:val="center"/>
              <w:rPr>
                <w:rFonts w:cs="Calibri"/>
                <w:color w:val="000000"/>
              </w:rPr>
            </w:pPr>
            <w:r>
              <w:rPr>
                <w:rFonts w:cs="Calibri"/>
                <w:color w:val="000000"/>
              </w:rPr>
              <w:t>05/25</w:t>
            </w:r>
          </w:p>
        </w:tc>
      </w:tr>
      <w:tr w:rsidR="00846324" w:rsidRPr="00584233" w14:paraId="51487289"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1B9F36F8" w14:textId="77777777" w:rsidR="00846324" w:rsidRPr="00584233" w:rsidRDefault="00846324" w:rsidP="0085246A">
            <w:pPr>
              <w:rPr>
                <w:rFonts w:cs="Calibri"/>
                <w:color w:val="000000"/>
              </w:rPr>
            </w:pPr>
            <w:r w:rsidRPr="00584233">
              <w:rPr>
                <w:rFonts w:cs="Calibri"/>
                <w:color w:val="000000"/>
              </w:rPr>
              <w:t>Control Phase</w:t>
            </w:r>
            <w:r>
              <w:rPr>
                <w:rFonts w:cs="Calibri"/>
                <w:color w:val="000000"/>
              </w:rPr>
              <w:t xml:space="preserve"> (Post go-live support)</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460C9439" w14:textId="77777777" w:rsidR="00846324" w:rsidRPr="00584233" w:rsidRDefault="00846324" w:rsidP="0085246A">
            <w:pPr>
              <w:jc w:val="center"/>
              <w:rPr>
                <w:rFonts w:cs="Calibri"/>
                <w:color w:val="000000"/>
              </w:rPr>
            </w:pPr>
            <w:r>
              <w:rPr>
                <w:rFonts w:cs="Calibri"/>
                <w:color w:val="000000"/>
              </w:rPr>
              <w:t>06/01</w:t>
            </w:r>
          </w:p>
        </w:tc>
        <w:tc>
          <w:tcPr>
            <w:tcW w:w="3100" w:type="dxa"/>
            <w:tcBorders>
              <w:top w:val="nil"/>
              <w:left w:val="nil"/>
              <w:bottom w:val="single" w:sz="4" w:space="0" w:color="BFBFBF"/>
              <w:right w:val="single" w:sz="4" w:space="0" w:color="BFBFBF"/>
            </w:tcBorders>
            <w:shd w:val="clear" w:color="auto" w:fill="FBFFFF"/>
            <w:noWrap/>
            <w:vAlign w:val="center"/>
          </w:tcPr>
          <w:p w14:paraId="6B9F1729" w14:textId="77777777" w:rsidR="00846324" w:rsidRPr="00584233" w:rsidRDefault="00846324" w:rsidP="0085246A">
            <w:pPr>
              <w:jc w:val="center"/>
              <w:rPr>
                <w:rFonts w:cs="Calibri"/>
                <w:color w:val="000000"/>
              </w:rPr>
            </w:pPr>
            <w:r>
              <w:rPr>
                <w:rFonts w:cs="Calibri"/>
                <w:color w:val="000000"/>
              </w:rPr>
              <w:t>06/14</w:t>
            </w:r>
          </w:p>
        </w:tc>
      </w:tr>
      <w:tr w:rsidR="00846324" w:rsidRPr="00584233" w14:paraId="668F4CB9"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635EC84F" w14:textId="77777777" w:rsidR="00846324" w:rsidRPr="00584233" w:rsidRDefault="00846324" w:rsidP="0085246A">
            <w:pPr>
              <w:rPr>
                <w:rFonts w:cs="Calibri"/>
                <w:color w:val="000000"/>
              </w:rPr>
            </w:pPr>
            <w:r w:rsidRPr="00584233">
              <w:rPr>
                <w:rFonts w:cs="Calibri"/>
                <w:color w:val="000000"/>
              </w:rPr>
              <w:lastRenderedPageBreak/>
              <w:t>Project Summary Report and Close Out</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46377709" w14:textId="77777777" w:rsidR="00846324" w:rsidRPr="00584233" w:rsidRDefault="00846324" w:rsidP="0085246A">
            <w:pPr>
              <w:jc w:val="center"/>
              <w:rPr>
                <w:rFonts w:cs="Calibri"/>
                <w:color w:val="000000"/>
              </w:rPr>
            </w:pPr>
            <w:r>
              <w:rPr>
                <w:rFonts w:cs="Calibri"/>
                <w:color w:val="000000"/>
              </w:rPr>
              <w:t>06/14</w:t>
            </w:r>
          </w:p>
        </w:tc>
        <w:tc>
          <w:tcPr>
            <w:tcW w:w="3100" w:type="dxa"/>
            <w:tcBorders>
              <w:top w:val="nil"/>
              <w:left w:val="nil"/>
              <w:bottom w:val="single" w:sz="4" w:space="0" w:color="BFBFBF"/>
              <w:right w:val="single" w:sz="4" w:space="0" w:color="BFBFBF"/>
            </w:tcBorders>
            <w:shd w:val="clear" w:color="auto" w:fill="FBFFFF"/>
            <w:noWrap/>
            <w:vAlign w:val="center"/>
          </w:tcPr>
          <w:p w14:paraId="58DE632B" w14:textId="77777777" w:rsidR="00846324" w:rsidRPr="00584233" w:rsidRDefault="00846324" w:rsidP="0085246A">
            <w:pPr>
              <w:jc w:val="center"/>
              <w:rPr>
                <w:rFonts w:cs="Calibri"/>
                <w:color w:val="000000"/>
              </w:rPr>
            </w:pPr>
            <w:r>
              <w:rPr>
                <w:rFonts w:cs="Calibri"/>
                <w:color w:val="000000"/>
              </w:rPr>
              <w:t>06/15</w:t>
            </w:r>
          </w:p>
        </w:tc>
      </w:tr>
      <w:tr w:rsidR="00846324" w:rsidRPr="00584233" w14:paraId="24DA4C97"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tcPr>
          <w:p w14:paraId="227F48D3" w14:textId="77777777" w:rsidR="00846324" w:rsidRPr="00584233" w:rsidRDefault="00846324" w:rsidP="0085246A">
            <w:pPr>
              <w:rPr>
                <w:rFonts w:cs="Calibri"/>
                <w:color w:val="000000"/>
              </w:rPr>
            </w:pP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0819848C" w14:textId="77777777" w:rsidR="00846324" w:rsidRPr="00584233" w:rsidRDefault="00846324" w:rsidP="0085246A">
            <w:pPr>
              <w:jc w:val="center"/>
              <w:rPr>
                <w:rFonts w:cs="Calibri"/>
                <w:color w:val="000000"/>
              </w:rPr>
            </w:pPr>
          </w:p>
        </w:tc>
        <w:tc>
          <w:tcPr>
            <w:tcW w:w="3100" w:type="dxa"/>
            <w:tcBorders>
              <w:top w:val="nil"/>
              <w:left w:val="nil"/>
              <w:bottom w:val="single" w:sz="4" w:space="0" w:color="BFBFBF"/>
              <w:right w:val="single" w:sz="4" w:space="0" w:color="BFBFBF"/>
            </w:tcBorders>
            <w:shd w:val="clear" w:color="auto" w:fill="FBFFFF"/>
            <w:noWrap/>
            <w:vAlign w:val="center"/>
          </w:tcPr>
          <w:p w14:paraId="55FEA3AF" w14:textId="77777777" w:rsidR="00846324" w:rsidRPr="00584233" w:rsidRDefault="00846324" w:rsidP="0085246A">
            <w:pPr>
              <w:jc w:val="center"/>
              <w:rPr>
                <w:rFonts w:cs="Calibri"/>
                <w:color w:val="000000"/>
              </w:rPr>
            </w:pPr>
          </w:p>
        </w:tc>
      </w:tr>
      <w:tr w:rsidR="00846324" w:rsidRPr="00584233" w14:paraId="3CF41AF1"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tcPr>
          <w:p w14:paraId="65B8F26D" w14:textId="77777777" w:rsidR="00846324" w:rsidRPr="00584233" w:rsidRDefault="00846324" w:rsidP="0085246A">
            <w:pPr>
              <w:rPr>
                <w:rFonts w:cs="Calibri"/>
                <w:color w:val="000000"/>
              </w:rPr>
            </w:pP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03393AEF" w14:textId="77777777" w:rsidR="00846324" w:rsidRPr="00584233" w:rsidRDefault="00846324" w:rsidP="0085246A">
            <w:pPr>
              <w:jc w:val="center"/>
              <w:rPr>
                <w:rFonts w:cs="Calibri"/>
                <w:color w:val="000000"/>
              </w:rPr>
            </w:pPr>
          </w:p>
        </w:tc>
        <w:tc>
          <w:tcPr>
            <w:tcW w:w="3100" w:type="dxa"/>
            <w:tcBorders>
              <w:top w:val="nil"/>
              <w:left w:val="nil"/>
              <w:bottom w:val="single" w:sz="4" w:space="0" w:color="BFBFBF"/>
              <w:right w:val="single" w:sz="4" w:space="0" w:color="BFBFBF"/>
            </w:tcBorders>
            <w:shd w:val="clear" w:color="auto" w:fill="FBFFFF"/>
            <w:noWrap/>
            <w:vAlign w:val="center"/>
          </w:tcPr>
          <w:p w14:paraId="4596958D" w14:textId="77777777" w:rsidR="00846324" w:rsidRPr="00584233" w:rsidRDefault="00846324" w:rsidP="0085246A">
            <w:pPr>
              <w:jc w:val="center"/>
              <w:rPr>
                <w:rFonts w:cs="Calibri"/>
                <w:color w:val="000000"/>
              </w:rPr>
            </w:pPr>
          </w:p>
        </w:tc>
      </w:tr>
      <w:tr w:rsidR="00846324" w:rsidRPr="00584233" w14:paraId="36041759" w14:textId="77777777" w:rsidTr="0085246A">
        <w:trPr>
          <w:trHeight w:val="576"/>
        </w:trPr>
        <w:tc>
          <w:tcPr>
            <w:tcW w:w="8100" w:type="dxa"/>
            <w:tcBorders>
              <w:top w:val="single" w:sz="4" w:space="0" w:color="BFBFBF"/>
              <w:left w:val="single" w:sz="4" w:space="0" w:color="BFBFBF"/>
              <w:bottom w:val="single" w:sz="4" w:space="0" w:color="BFBFBF"/>
              <w:right w:val="double" w:sz="6" w:space="0" w:color="BFBFBF"/>
            </w:tcBorders>
            <w:shd w:val="clear" w:color="auto" w:fill="F0FDFD"/>
            <w:vAlign w:val="center"/>
            <w:hideMark/>
          </w:tcPr>
          <w:p w14:paraId="7BBA5C6D" w14:textId="77777777" w:rsidR="00846324" w:rsidRPr="00584233" w:rsidRDefault="00846324" w:rsidP="0085246A">
            <w:pPr>
              <w:rPr>
                <w:rFonts w:cs="Calibri"/>
                <w:color w:val="000000"/>
              </w:rPr>
            </w:pPr>
            <w:r w:rsidRPr="00584233">
              <w:rPr>
                <w:rFonts w:cs="Calibri"/>
                <w:color w:val="000000"/>
              </w:rPr>
              <w:t> </w:t>
            </w:r>
          </w:p>
        </w:tc>
        <w:tc>
          <w:tcPr>
            <w:tcW w:w="3200" w:type="dxa"/>
            <w:tcBorders>
              <w:top w:val="single" w:sz="4" w:space="0" w:color="BFBFBF"/>
              <w:left w:val="nil"/>
              <w:bottom w:val="single" w:sz="4" w:space="0" w:color="BFBFBF"/>
              <w:right w:val="single" w:sz="4" w:space="0" w:color="BFBFBF"/>
            </w:tcBorders>
            <w:shd w:val="clear" w:color="auto" w:fill="FBFFFF"/>
            <w:noWrap/>
            <w:vAlign w:val="center"/>
          </w:tcPr>
          <w:p w14:paraId="3778A960" w14:textId="77777777" w:rsidR="00846324" w:rsidRPr="00584233" w:rsidRDefault="00846324" w:rsidP="0085246A">
            <w:pPr>
              <w:jc w:val="center"/>
              <w:rPr>
                <w:rFonts w:cs="Calibri"/>
                <w:color w:val="000000"/>
              </w:rPr>
            </w:pPr>
          </w:p>
        </w:tc>
        <w:tc>
          <w:tcPr>
            <w:tcW w:w="3100" w:type="dxa"/>
            <w:tcBorders>
              <w:top w:val="nil"/>
              <w:left w:val="nil"/>
              <w:bottom w:val="single" w:sz="4" w:space="0" w:color="BFBFBF"/>
              <w:right w:val="single" w:sz="4" w:space="0" w:color="BFBFBF"/>
            </w:tcBorders>
            <w:shd w:val="clear" w:color="auto" w:fill="FBFFFF"/>
            <w:noWrap/>
            <w:vAlign w:val="center"/>
          </w:tcPr>
          <w:p w14:paraId="2B069162" w14:textId="77777777" w:rsidR="00846324" w:rsidRPr="00584233" w:rsidRDefault="00846324" w:rsidP="0085246A">
            <w:pPr>
              <w:jc w:val="center"/>
              <w:rPr>
                <w:rFonts w:cs="Calibri"/>
                <w:color w:val="000000"/>
              </w:rPr>
            </w:pPr>
          </w:p>
        </w:tc>
      </w:tr>
    </w:tbl>
    <w:p w14:paraId="56007464" w14:textId="77777777" w:rsidR="00846324" w:rsidRDefault="00846324" w:rsidP="00846324">
      <w:pPr>
        <w:spacing w:line="276" w:lineRule="auto"/>
        <w:outlineLvl w:val="0"/>
        <w:rPr>
          <w:bCs/>
          <w:color w:val="000000" w:themeColor="text1"/>
          <w:sz w:val="28"/>
          <w:szCs w:val="28"/>
        </w:rPr>
      </w:pPr>
    </w:p>
    <w:p w14:paraId="6A7E0FF8" w14:textId="77777777" w:rsidR="00846324" w:rsidRDefault="00846324" w:rsidP="00846324">
      <w:pPr>
        <w:spacing w:line="276" w:lineRule="auto"/>
        <w:outlineLvl w:val="0"/>
        <w:rPr>
          <w:bCs/>
          <w:color w:val="000000" w:themeColor="text1"/>
          <w:sz w:val="28"/>
          <w:szCs w:val="28"/>
        </w:rPr>
      </w:pPr>
    </w:p>
    <w:p w14:paraId="01378FAA" w14:textId="77777777" w:rsidR="00846324" w:rsidRDefault="00846324" w:rsidP="00846324">
      <w:pPr>
        <w:spacing w:line="276" w:lineRule="auto"/>
        <w:outlineLvl w:val="0"/>
        <w:rPr>
          <w:bCs/>
          <w:color w:val="000000" w:themeColor="text1"/>
          <w:sz w:val="28"/>
          <w:szCs w:val="28"/>
        </w:rPr>
        <w:sectPr w:rsidR="00846324" w:rsidSect="001D4F4E">
          <w:pgSz w:w="15840" w:h="12240" w:orient="landscape"/>
          <w:pgMar w:top="459" w:right="720" w:bottom="189" w:left="576" w:header="720" w:footer="518" w:gutter="0"/>
          <w:cols w:space="720"/>
          <w:titlePg/>
          <w:docGrid w:linePitch="360"/>
        </w:sectPr>
      </w:pPr>
    </w:p>
    <w:p w14:paraId="4B8F15D1" w14:textId="77777777" w:rsidR="00846324" w:rsidRDefault="00846324" w:rsidP="00846324">
      <w:pPr>
        <w:spacing w:line="276" w:lineRule="auto"/>
        <w:outlineLvl w:val="0"/>
        <w:rPr>
          <w:bCs/>
          <w:color w:val="000000" w:themeColor="text1"/>
          <w:sz w:val="28"/>
          <w:szCs w:val="28"/>
        </w:rPr>
      </w:pPr>
    </w:p>
    <w:p w14:paraId="4B44E172" w14:textId="77777777" w:rsidR="00846324" w:rsidRDefault="00846324" w:rsidP="00846324">
      <w:pPr>
        <w:spacing w:line="276" w:lineRule="auto"/>
        <w:outlineLvl w:val="0"/>
        <w:rPr>
          <w:bCs/>
          <w:color w:val="000000" w:themeColor="text1"/>
          <w:sz w:val="28"/>
          <w:szCs w:val="28"/>
        </w:rPr>
      </w:pPr>
      <w:r w:rsidRPr="00584233">
        <w:rPr>
          <w:bCs/>
          <w:color w:val="000000" w:themeColor="text1"/>
          <w:sz w:val="28"/>
          <w:szCs w:val="28"/>
        </w:rPr>
        <w:t>RESOURCES</w:t>
      </w:r>
    </w:p>
    <w:tbl>
      <w:tblPr>
        <w:tblW w:w="14400" w:type="dxa"/>
        <w:tblLook w:val="04A0" w:firstRow="1" w:lastRow="0" w:firstColumn="1" w:lastColumn="0" w:noHBand="0" w:noVBand="1"/>
      </w:tblPr>
      <w:tblGrid>
        <w:gridCol w:w="2920"/>
        <w:gridCol w:w="11480"/>
      </w:tblGrid>
      <w:tr w:rsidR="00846324" w:rsidRPr="00584233" w14:paraId="7A661CA9" w14:textId="77777777" w:rsidTr="0085246A">
        <w:trPr>
          <w:trHeight w:val="1100"/>
        </w:trPr>
        <w:tc>
          <w:tcPr>
            <w:tcW w:w="1705" w:type="dxa"/>
            <w:tcBorders>
              <w:top w:val="single" w:sz="24" w:space="0" w:color="BFBFBF" w:themeColor="background1" w:themeShade="BF"/>
              <w:left w:val="single" w:sz="4" w:space="0" w:color="BFBFBF"/>
              <w:bottom w:val="single" w:sz="4" w:space="0" w:color="BFBFBF"/>
              <w:right w:val="single" w:sz="4" w:space="0" w:color="BFBFBF"/>
            </w:tcBorders>
            <w:shd w:val="clear" w:color="auto" w:fill="C0D7F1" w:themeFill="text2" w:themeFillTint="33"/>
            <w:vAlign w:val="center"/>
            <w:hideMark/>
          </w:tcPr>
          <w:p w14:paraId="2C89B4A6" w14:textId="77777777" w:rsidR="00846324" w:rsidRPr="00584233" w:rsidRDefault="00846324" w:rsidP="0085246A">
            <w:pPr>
              <w:rPr>
                <w:rFonts w:cs="Calibri"/>
                <w:color w:val="000000"/>
              </w:rPr>
            </w:pPr>
            <w:r w:rsidRPr="00584233">
              <w:rPr>
                <w:rFonts w:cs="Calibri"/>
                <w:color w:val="000000"/>
              </w:rPr>
              <w:t>PROJECT TEAM</w:t>
            </w:r>
          </w:p>
        </w:tc>
        <w:tc>
          <w:tcPr>
            <w:tcW w:w="1269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39E3FCCD" w14:textId="5B99D6C6" w:rsidR="00846324" w:rsidRPr="00584233" w:rsidRDefault="00846324" w:rsidP="0085246A">
            <w:pPr>
              <w:rPr>
                <w:rFonts w:cs="Calibri"/>
                <w:color w:val="000000"/>
              </w:rPr>
            </w:pPr>
            <w:r w:rsidRPr="00584233">
              <w:rPr>
                <w:rFonts w:cs="Calibri"/>
                <w:color w:val="000000"/>
              </w:rPr>
              <w:t> </w:t>
            </w:r>
            <w:r>
              <w:rPr>
                <w:rFonts w:cs="Calibri"/>
                <w:color w:val="000000"/>
              </w:rPr>
              <w:t>Tonisha B</w:t>
            </w:r>
            <w:r w:rsidR="002E2D7E">
              <w:rPr>
                <w:rFonts w:cs="Calibri"/>
                <w:color w:val="000000"/>
              </w:rPr>
              <w:t>.</w:t>
            </w:r>
            <w:r>
              <w:rPr>
                <w:rFonts w:cs="Calibri"/>
                <w:color w:val="000000"/>
              </w:rPr>
              <w:t>, Will C</w:t>
            </w:r>
            <w:r w:rsidR="002E2D7E">
              <w:rPr>
                <w:rFonts w:cs="Calibri"/>
                <w:color w:val="000000"/>
              </w:rPr>
              <w:t>.</w:t>
            </w:r>
            <w:r>
              <w:rPr>
                <w:rFonts w:cs="Calibri"/>
                <w:color w:val="000000"/>
              </w:rPr>
              <w:t>, Nelmi P</w:t>
            </w:r>
            <w:r w:rsidR="002E2D7E">
              <w:rPr>
                <w:rFonts w:cs="Calibri"/>
                <w:color w:val="000000"/>
              </w:rPr>
              <w:t>.</w:t>
            </w:r>
            <w:r>
              <w:rPr>
                <w:rFonts w:cs="Calibri"/>
                <w:color w:val="000000"/>
              </w:rPr>
              <w:t>, Edga R</w:t>
            </w:r>
            <w:r w:rsidR="002E2D7E">
              <w:rPr>
                <w:rFonts w:cs="Calibri"/>
                <w:color w:val="000000"/>
              </w:rPr>
              <w:t>.</w:t>
            </w:r>
            <w:r>
              <w:rPr>
                <w:rFonts w:cs="Calibri"/>
                <w:color w:val="000000"/>
              </w:rPr>
              <w:t>, Jamie W</w:t>
            </w:r>
            <w:r w:rsidR="002E2D7E">
              <w:rPr>
                <w:rFonts w:cs="Calibri"/>
                <w:color w:val="000000"/>
              </w:rPr>
              <w:t>.</w:t>
            </w:r>
            <w:r>
              <w:rPr>
                <w:rFonts w:cs="Calibri"/>
                <w:color w:val="000000"/>
              </w:rPr>
              <w:t>, Michael W</w:t>
            </w:r>
            <w:r w:rsidR="002E2D7E">
              <w:rPr>
                <w:rFonts w:cs="Calibri"/>
                <w:color w:val="000000"/>
              </w:rPr>
              <w:t>.</w:t>
            </w:r>
          </w:p>
        </w:tc>
      </w:tr>
      <w:tr w:rsidR="00846324" w:rsidRPr="00584233" w14:paraId="753B6EB3" w14:textId="77777777" w:rsidTr="0085246A">
        <w:trPr>
          <w:trHeight w:val="1100"/>
        </w:trPr>
        <w:tc>
          <w:tcPr>
            <w:tcW w:w="1705" w:type="dxa"/>
            <w:tcBorders>
              <w:top w:val="nil"/>
              <w:left w:val="single" w:sz="4" w:space="0" w:color="BFBFBF"/>
              <w:bottom w:val="single" w:sz="4" w:space="0" w:color="BFBFBF"/>
              <w:right w:val="single" w:sz="4" w:space="0" w:color="BFBFBF"/>
            </w:tcBorders>
            <w:shd w:val="clear" w:color="auto" w:fill="C0D7F1" w:themeFill="text2" w:themeFillTint="33"/>
            <w:vAlign w:val="center"/>
            <w:hideMark/>
          </w:tcPr>
          <w:p w14:paraId="3A667795" w14:textId="77777777" w:rsidR="00846324" w:rsidRPr="00584233" w:rsidRDefault="00846324" w:rsidP="0085246A">
            <w:pPr>
              <w:rPr>
                <w:rFonts w:cs="Calibri"/>
                <w:color w:val="000000"/>
              </w:rPr>
            </w:pPr>
            <w:r w:rsidRPr="00584233">
              <w:rPr>
                <w:rFonts w:cs="Calibri"/>
                <w:color w:val="000000"/>
              </w:rPr>
              <w:t>SUPPORT RESOURCES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08065018" w14:textId="76437EA5" w:rsidR="00846324" w:rsidRPr="00584233" w:rsidRDefault="00846324" w:rsidP="0085246A">
            <w:pPr>
              <w:rPr>
                <w:rFonts w:cs="Calibri"/>
                <w:color w:val="000000"/>
              </w:rPr>
            </w:pPr>
            <w:r w:rsidRPr="00584233">
              <w:rPr>
                <w:rFonts w:cs="Calibri"/>
                <w:color w:val="000000"/>
              </w:rPr>
              <w:t> </w:t>
            </w:r>
            <w:r>
              <w:rPr>
                <w:rFonts w:cs="Calibri"/>
                <w:color w:val="000000"/>
              </w:rPr>
              <w:t>Jessica D</w:t>
            </w:r>
            <w:r w:rsidR="002E2D7E">
              <w:rPr>
                <w:rFonts w:cs="Calibri"/>
                <w:color w:val="000000"/>
              </w:rPr>
              <w:t>.</w:t>
            </w:r>
            <w:r>
              <w:rPr>
                <w:rFonts w:cs="Calibri"/>
                <w:color w:val="000000"/>
              </w:rPr>
              <w:t>, Project Manager</w:t>
            </w:r>
          </w:p>
        </w:tc>
      </w:tr>
      <w:tr w:rsidR="00846324" w:rsidRPr="00584233" w14:paraId="04375A89" w14:textId="77777777" w:rsidTr="0085246A">
        <w:trPr>
          <w:trHeight w:val="1100"/>
        </w:trPr>
        <w:tc>
          <w:tcPr>
            <w:tcW w:w="1705" w:type="dxa"/>
            <w:tcBorders>
              <w:top w:val="nil"/>
              <w:left w:val="single" w:sz="4" w:space="0" w:color="BFBFBF"/>
              <w:bottom w:val="single" w:sz="4" w:space="0" w:color="BFBFBF"/>
              <w:right w:val="single" w:sz="4" w:space="0" w:color="BFBFBF"/>
            </w:tcBorders>
            <w:shd w:val="clear" w:color="auto" w:fill="C0D7F1" w:themeFill="text2" w:themeFillTint="33"/>
            <w:vAlign w:val="center"/>
            <w:hideMark/>
          </w:tcPr>
          <w:p w14:paraId="0412BBE5" w14:textId="77777777" w:rsidR="00846324" w:rsidRPr="00584233" w:rsidRDefault="00846324" w:rsidP="0085246A">
            <w:pPr>
              <w:rPr>
                <w:rFonts w:cs="Calibri"/>
                <w:color w:val="000000"/>
              </w:rPr>
            </w:pPr>
            <w:r w:rsidRPr="00584233">
              <w:rPr>
                <w:rFonts w:cs="Calibri"/>
                <w:color w:val="000000"/>
              </w:rPr>
              <w:t>SPECIAL NEEDS</w:t>
            </w:r>
          </w:p>
        </w:tc>
        <w:tc>
          <w:tcPr>
            <w:tcW w:w="12695" w:type="dxa"/>
            <w:tcBorders>
              <w:top w:val="single" w:sz="4" w:space="0" w:color="BFBFBF"/>
              <w:left w:val="nil"/>
              <w:bottom w:val="single" w:sz="4" w:space="0" w:color="BFBFBF"/>
              <w:right w:val="single" w:sz="4" w:space="0" w:color="BFBFBF"/>
            </w:tcBorders>
            <w:shd w:val="clear" w:color="000000" w:fill="FFFFFF"/>
            <w:vAlign w:val="center"/>
            <w:hideMark/>
          </w:tcPr>
          <w:p w14:paraId="5DBF0533" w14:textId="77777777" w:rsidR="00846324" w:rsidRPr="00584233" w:rsidRDefault="00846324" w:rsidP="0085246A">
            <w:pPr>
              <w:rPr>
                <w:rFonts w:cs="Calibri"/>
                <w:color w:val="000000"/>
              </w:rPr>
            </w:pPr>
            <w:r w:rsidRPr="00584233">
              <w:rPr>
                <w:rFonts w:cs="Calibri"/>
                <w:color w:val="000000"/>
              </w:rPr>
              <w:t> </w:t>
            </w:r>
            <w:r>
              <w:rPr>
                <w:rFonts w:cs="Calibri"/>
                <w:color w:val="000000"/>
              </w:rPr>
              <w:t xml:space="preserve">Management to provide beta testing group and parameters </w:t>
            </w:r>
          </w:p>
        </w:tc>
      </w:tr>
    </w:tbl>
    <w:p w14:paraId="5A98E78D" w14:textId="77777777" w:rsidR="00846324" w:rsidRDefault="00846324" w:rsidP="00846324">
      <w:pPr>
        <w:spacing w:line="276" w:lineRule="auto"/>
        <w:outlineLvl w:val="0"/>
        <w:rPr>
          <w:bCs/>
          <w:color w:val="000000" w:themeColor="text1"/>
          <w:sz w:val="28"/>
          <w:szCs w:val="28"/>
        </w:rPr>
      </w:pPr>
    </w:p>
    <w:p w14:paraId="36F7E563" w14:textId="77777777" w:rsidR="00846324" w:rsidRDefault="00846324" w:rsidP="00846324">
      <w:pPr>
        <w:spacing w:line="276" w:lineRule="auto"/>
        <w:outlineLvl w:val="0"/>
        <w:rPr>
          <w:bCs/>
          <w:color w:val="000000" w:themeColor="text1"/>
          <w:sz w:val="28"/>
          <w:szCs w:val="28"/>
        </w:rPr>
      </w:pPr>
      <w:r>
        <w:rPr>
          <w:bCs/>
          <w:color w:val="000000" w:themeColor="text1"/>
          <w:sz w:val="28"/>
          <w:szCs w:val="28"/>
        </w:rPr>
        <w:t>COSTS</w:t>
      </w:r>
    </w:p>
    <w:tbl>
      <w:tblPr>
        <w:tblW w:w="14400" w:type="dxa"/>
        <w:tblLook w:val="04A0" w:firstRow="1" w:lastRow="0" w:firstColumn="1" w:lastColumn="0" w:noHBand="0" w:noVBand="1"/>
      </w:tblPr>
      <w:tblGrid>
        <w:gridCol w:w="2877"/>
        <w:gridCol w:w="1594"/>
        <w:gridCol w:w="1594"/>
        <w:gridCol w:w="2683"/>
        <w:gridCol w:w="1927"/>
        <w:gridCol w:w="3859"/>
      </w:tblGrid>
      <w:tr w:rsidR="00846324" w:rsidRPr="00584233" w14:paraId="678ABE6A" w14:textId="77777777" w:rsidTr="0085246A">
        <w:trPr>
          <w:trHeight w:val="432"/>
        </w:trPr>
        <w:tc>
          <w:tcPr>
            <w:tcW w:w="2335" w:type="dxa"/>
            <w:tcBorders>
              <w:top w:val="single" w:sz="24" w:space="0" w:color="BFBFBF" w:themeColor="background1" w:themeShade="BF"/>
              <w:left w:val="single" w:sz="4" w:space="0" w:color="BFBFBF"/>
              <w:bottom w:val="single" w:sz="4" w:space="0" w:color="BFBFBF"/>
              <w:right w:val="double" w:sz="6" w:space="0" w:color="BFBFBF"/>
            </w:tcBorders>
            <w:shd w:val="clear" w:color="auto" w:fill="F1F1E6"/>
            <w:vAlign w:val="center"/>
            <w:hideMark/>
          </w:tcPr>
          <w:p w14:paraId="5F27E6A6" w14:textId="77777777" w:rsidR="00846324" w:rsidRPr="00584233" w:rsidRDefault="00846324" w:rsidP="0085246A">
            <w:pPr>
              <w:rPr>
                <w:rFonts w:cs="Calibri"/>
                <w:b/>
                <w:bCs/>
                <w:color w:val="000000"/>
                <w:sz w:val="18"/>
                <w:szCs w:val="18"/>
              </w:rPr>
            </w:pPr>
            <w:r w:rsidRPr="00584233">
              <w:rPr>
                <w:rFonts w:cs="Calibri"/>
                <w:b/>
                <w:bCs/>
                <w:color w:val="000000"/>
                <w:sz w:val="18"/>
                <w:szCs w:val="18"/>
              </w:rPr>
              <w:t>COST TYPE</w:t>
            </w:r>
          </w:p>
        </w:tc>
        <w:tc>
          <w:tcPr>
            <w:tcW w:w="6660" w:type="dxa"/>
            <w:gridSpan w:val="2"/>
            <w:tcBorders>
              <w:top w:val="single" w:sz="24" w:space="0" w:color="BFBFBF" w:themeColor="background1" w:themeShade="BF"/>
              <w:left w:val="nil"/>
              <w:bottom w:val="single" w:sz="4" w:space="0" w:color="BFBFBF"/>
              <w:right w:val="single" w:sz="4" w:space="0" w:color="BFBFBF"/>
            </w:tcBorders>
            <w:shd w:val="clear" w:color="auto" w:fill="F1F1E6"/>
            <w:vAlign w:val="center"/>
            <w:hideMark/>
          </w:tcPr>
          <w:p w14:paraId="18C8466C" w14:textId="77777777" w:rsidR="00846324" w:rsidRPr="00584233" w:rsidRDefault="00846324" w:rsidP="0085246A">
            <w:pPr>
              <w:rPr>
                <w:rFonts w:cs="Calibri"/>
                <w:b/>
                <w:bCs/>
                <w:color w:val="000000"/>
                <w:sz w:val="18"/>
                <w:szCs w:val="18"/>
              </w:rPr>
            </w:pPr>
            <w:r w:rsidRPr="00584233">
              <w:rPr>
                <w:rFonts w:cs="Calibri"/>
                <w:b/>
                <w:bCs/>
                <w:color w:val="000000"/>
                <w:sz w:val="18"/>
                <w:szCs w:val="18"/>
              </w:rPr>
              <w:t>VENDOR / LABOR NAMES</w:t>
            </w:r>
          </w:p>
        </w:tc>
        <w:tc>
          <w:tcPr>
            <w:tcW w:w="1530" w:type="dxa"/>
            <w:tcBorders>
              <w:top w:val="single" w:sz="24" w:space="0" w:color="BFBFBF" w:themeColor="background1" w:themeShade="BF"/>
              <w:left w:val="nil"/>
              <w:bottom w:val="single" w:sz="4" w:space="0" w:color="BFBFBF"/>
              <w:right w:val="single" w:sz="4" w:space="0" w:color="BFBFBF"/>
            </w:tcBorders>
            <w:shd w:val="clear" w:color="000000" w:fill="D9D9D9"/>
            <w:vAlign w:val="center"/>
            <w:hideMark/>
          </w:tcPr>
          <w:p w14:paraId="56426816" w14:textId="77777777" w:rsidR="00846324" w:rsidRPr="00584233" w:rsidRDefault="00846324" w:rsidP="0085246A">
            <w:pPr>
              <w:jc w:val="center"/>
              <w:rPr>
                <w:rFonts w:cs="Calibri"/>
                <w:b/>
                <w:bCs/>
                <w:color w:val="000000"/>
                <w:sz w:val="18"/>
                <w:szCs w:val="18"/>
              </w:rPr>
            </w:pPr>
            <w:r w:rsidRPr="00584233">
              <w:rPr>
                <w:rFonts w:cs="Calibri"/>
                <w:b/>
                <w:bCs/>
                <w:color w:val="000000"/>
                <w:sz w:val="18"/>
                <w:szCs w:val="18"/>
              </w:rPr>
              <w:t>RATE</w:t>
            </w:r>
          </w:p>
        </w:tc>
        <w:tc>
          <w:tcPr>
            <w:tcW w:w="1440" w:type="dxa"/>
            <w:tcBorders>
              <w:top w:val="single" w:sz="24" w:space="0" w:color="BFBFBF" w:themeColor="background1" w:themeShade="BF"/>
              <w:left w:val="nil"/>
              <w:bottom w:val="single" w:sz="4" w:space="0" w:color="BFBFBF"/>
              <w:right w:val="double" w:sz="6" w:space="0" w:color="BFBFBF"/>
            </w:tcBorders>
            <w:shd w:val="clear" w:color="000000" w:fill="D9D9D9"/>
            <w:vAlign w:val="center"/>
            <w:hideMark/>
          </w:tcPr>
          <w:p w14:paraId="4C9FFF70" w14:textId="77777777" w:rsidR="00846324" w:rsidRPr="00584233" w:rsidRDefault="00846324" w:rsidP="0085246A">
            <w:pPr>
              <w:jc w:val="center"/>
              <w:rPr>
                <w:rFonts w:cs="Calibri"/>
                <w:b/>
                <w:bCs/>
                <w:color w:val="000000"/>
                <w:sz w:val="18"/>
                <w:szCs w:val="18"/>
              </w:rPr>
            </w:pPr>
            <w:r w:rsidRPr="00584233">
              <w:rPr>
                <w:rFonts w:cs="Calibri"/>
                <w:b/>
                <w:bCs/>
                <w:color w:val="000000"/>
                <w:sz w:val="18"/>
                <w:szCs w:val="18"/>
              </w:rPr>
              <w:t>QTY</w:t>
            </w:r>
          </w:p>
        </w:tc>
        <w:tc>
          <w:tcPr>
            <w:tcW w:w="2435" w:type="dxa"/>
            <w:tcBorders>
              <w:top w:val="single" w:sz="24" w:space="0" w:color="BFBFBF" w:themeColor="background1" w:themeShade="BF"/>
              <w:left w:val="nil"/>
              <w:bottom w:val="single" w:sz="4" w:space="0" w:color="BFBFBF"/>
              <w:right w:val="single" w:sz="4" w:space="0" w:color="BFBFBF"/>
            </w:tcBorders>
            <w:shd w:val="clear" w:color="auto" w:fill="F1F1E6"/>
            <w:vAlign w:val="center"/>
            <w:hideMark/>
          </w:tcPr>
          <w:p w14:paraId="311757A9" w14:textId="77777777" w:rsidR="00846324" w:rsidRPr="00584233" w:rsidRDefault="00846324" w:rsidP="0085246A">
            <w:pPr>
              <w:jc w:val="center"/>
              <w:rPr>
                <w:rFonts w:cs="Calibri"/>
                <w:b/>
                <w:bCs/>
                <w:color w:val="000000"/>
                <w:sz w:val="18"/>
                <w:szCs w:val="18"/>
              </w:rPr>
            </w:pPr>
            <w:r w:rsidRPr="00584233">
              <w:rPr>
                <w:rFonts w:cs="Calibri"/>
                <w:b/>
                <w:bCs/>
                <w:color w:val="000000"/>
                <w:sz w:val="18"/>
                <w:szCs w:val="18"/>
              </w:rPr>
              <w:t>AMOUNT</w:t>
            </w:r>
          </w:p>
        </w:tc>
      </w:tr>
      <w:tr w:rsidR="00846324" w:rsidRPr="00584233" w14:paraId="669F01DE" w14:textId="77777777" w:rsidTr="0085246A">
        <w:trPr>
          <w:trHeight w:val="576"/>
        </w:trPr>
        <w:tc>
          <w:tcPr>
            <w:tcW w:w="2335" w:type="dxa"/>
            <w:tcBorders>
              <w:top w:val="nil"/>
              <w:left w:val="single" w:sz="4" w:space="0" w:color="BFBFBF"/>
              <w:bottom w:val="single" w:sz="4" w:space="0" w:color="BFBFBF"/>
              <w:right w:val="double" w:sz="6" w:space="0" w:color="BFBFBF"/>
            </w:tcBorders>
            <w:shd w:val="clear" w:color="auto" w:fill="FFFFF4"/>
            <w:vAlign w:val="center"/>
            <w:hideMark/>
          </w:tcPr>
          <w:p w14:paraId="50B7E869" w14:textId="77777777" w:rsidR="00846324" w:rsidRPr="00584233" w:rsidRDefault="00846324" w:rsidP="0085246A">
            <w:pPr>
              <w:rPr>
                <w:rFonts w:cs="Calibri"/>
                <w:b/>
                <w:bCs/>
                <w:color w:val="000000"/>
              </w:rPr>
            </w:pPr>
            <w:r>
              <w:rPr>
                <w:rFonts w:cs="Calibri"/>
                <w:b/>
                <w:bCs/>
                <w:color w:val="000000"/>
              </w:rPr>
              <w:t>Hardware</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3A5BE04F" w14:textId="77777777" w:rsidR="00846324" w:rsidRPr="00584233" w:rsidRDefault="00846324" w:rsidP="0085246A">
            <w:pPr>
              <w:rPr>
                <w:rFonts w:cs="Calibri"/>
                <w:color w:val="000000"/>
              </w:rPr>
            </w:pPr>
            <w:r w:rsidRPr="00584233">
              <w:rPr>
                <w:rFonts w:cs="Calibri"/>
                <w:color w:val="000000"/>
              </w:rPr>
              <w:t> </w:t>
            </w:r>
            <w:r>
              <w:rPr>
                <w:rFonts w:cs="Calibri"/>
                <w:color w:val="000000"/>
              </w:rPr>
              <w:t xml:space="preserve"> Server, rack, </w:t>
            </w:r>
          </w:p>
        </w:tc>
        <w:tc>
          <w:tcPr>
            <w:tcW w:w="1530" w:type="dxa"/>
            <w:tcBorders>
              <w:top w:val="nil"/>
              <w:left w:val="nil"/>
              <w:bottom w:val="single" w:sz="4" w:space="0" w:color="BFBFBF"/>
              <w:right w:val="single" w:sz="4" w:space="0" w:color="BFBFBF"/>
            </w:tcBorders>
            <w:shd w:val="clear" w:color="000000" w:fill="F9F9F9"/>
            <w:vAlign w:val="center"/>
            <w:hideMark/>
          </w:tcPr>
          <w:p w14:paraId="71B8FA35" w14:textId="77777777" w:rsidR="00846324" w:rsidRPr="00584233" w:rsidRDefault="00846324" w:rsidP="0085246A">
            <w:pPr>
              <w:jc w:val="center"/>
              <w:rPr>
                <w:rFonts w:cs="Calibri"/>
                <w:color w:val="000000"/>
              </w:rPr>
            </w:pPr>
            <w:r w:rsidRPr="00584233">
              <w:rPr>
                <w:rFonts w:cs="Calibri"/>
                <w:color w:val="000000"/>
              </w:rPr>
              <w:t>$</w:t>
            </w:r>
            <w:r>
              <w:rPr>
                <w:rFonts w:cs="Calibri"/>
                <w:color w:val="000000"/>
              </w:rPr>
              <w:t>120,000</w:t>
            </w:r>
          </w:p>
        </w:tc>
        <w:tc>
          <w:tcPr>
            <w:tcW w:w="1440" w:type="dxa"/>
            <w:tcBorders>
              <w:top w:val="nil"/>
              <w:left w:val="nil"/>
              <w:bottom w:val="single" w:sz="4" w:space="0" w:color="BFBFBF"/>
              <w:right w:val="double" w:sz="6" w:space="0" w:color="BFBFBF"/>
            </w:tcBorders>
            <w:shd w:val="clear" w:color="000000" w:fill="F9F9F9"/>
            <w:vAlign w:val="center"/>
            <w:hideMark/>
          </w:tcPr>
          <w:p w14:paraId="6063B658" w14:textId="77777777" w:rsidR="00846324" w:rsidRPr="00584233" w:rsidRDefault="00846324" w:rsidP="0085246A">
            <w:pPr>
              <w:jc w:val="center"/>
              <w:rPr>
                <w:rFonts w:cs="Calibri"/>
                <w:color w:val="000000"/>
              </w:rPr>
            </w:pPr>
            <w:r>
              <w:rPr>
                <w:rFonts w:cs="Calibri"/>
                <w:color w:val="000000"/>
              </w:rPr>
              <w:t>1</w:t>
            </w:r>
          </w:p>
        </w:tc>
        <w:tc>
          <w:tcPr>
            <w:tcW w:w="2435" w:type="dxa"/>
            <w:tcBorders>
              <w:top w:val="nil"/>
              <w:left w:val="nil"/>
              <w:bottom w:val="single" w:sz="4" w:space="0" w:color="BFBFBF"/>
              <w:right w:val="single" w:sz="4" w:space="0" w:color="BFBFBF"/>
            </w:tcBorders>
            <w:shd w:val="clear" w:color="auto" w:fill="FFFFF4"/>
            <w:noWrap/>
            <w:vAlign w:val="center"/>
            <w:hideMark/>
          </w:tcPr>
          <w:p w14:paraId="6C5727CE" w14:textId="77777777" w:rsidR="00846324" w:rsidRPr="00584233" w:rsidRDefault="00846324" w:rsidP="0085246A">
            <w:pPr>
              <w:rPr>
                <w:rFonts w:cs="Calibri"/>
                <w:color w:val="000000"/>
              </w:rPr>
            </w:pPr>
            <w:r w:rsidRPr="00584233">
              <w:rPr>
                <w:rFonts w:cs="Calibri"/>
                <w:color w:val="000000"/>
              </w:rPr>
              <w:t xml:space="preserve"> $                   </w:t>
            </w:r>
            <w:r>
              <w:rPr>
                <w:rFonts w:cs="Calibri"/>
                <w:color w:val="000000"/>
              </w:rPr>
              <w:t>120,000.00</w:t>
            </w:r>
            <w:r w:rsidRPr="00584233">
              <w:rPr>
                <w:rFonts w:cs="Calibri"/>
                <w:color w:val="000000"/>
              </w:rPr>
              <w:t xml:space="preserve"> </w:t>
            </w:r>
          </w:p>
        </w:tc>
      </w:tr>
      <w:tr w:rsidR="00846324" w:rsidRPr="00584233" w14:paraId="4844789B" w14:textId="77777777" w:rsidTr="0085246A">
        <w:trPr>
          <w:trHeight w:val="576"/>
        </w:trPr>
        <w:tc>
          <w:tcPr>
            <w:tcW w:w="2335" w:type="dxa"/>
            <w:tcBorders>
              <w:top w:val="nil"/>
              <w:left w:val="single" w:sz="4" w:space="0" w:color="BFBFBF"/>
              <w:bottom w:val="single" w:sz="4" w:space="0" w:color="BFBFBF"/>
              <w:right w:val="double" w:sz="6" w:space="0" w:color="BFBFBF"/>
            </w:tcBorders>
            <w:shd w:val="clear" w:color="auto" w:fill="FFFFF4"/>
            <w:vAlign w:val="center"/>
            <w:hideMark/>
          </w:tcPr>
          <w:p w14:paraId="7D17A18C" w14:textId="77777777" w:rsidR="00846324" w:rsidRPr="00584233" w:rsidRDefault="00846324" w:rsidP="0085246A">
            <w:pPr>
              <w:rPr>
                <w:rFonts w:cs="Calibri"/>
                <w:b/>
                <w:bCs/>
                <w:color w:val="000000"/>
              </w:rPr>
            </w:pPr>
            <w:r>
              <w:rPr>
                <w:rFonts w:cs="Calibri"/>
                <w:b/>
                <w:bCs/>
                <w:color w:val="000000"/>
              </w:rPr>
              <w:t xml:space="preserve">Licensing </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0E9D7A63" w14:textId="77777777" w:rsidR="00846324" w:rsidRPr="00584233" w:rsidRDefault="00846324" w:rsidP="0085246A">
            <w:pPr>
              <w:rPr>
                <w:rFonts w:cs="Calibri"/>
                <w:color w:val="000000"/>
              </w:rPr>
            </w:pPr>
            <w:r w:rsidRPr="00584233">
              <w:rPr>
                <w:rFonts w:cs="Calibri"/>
                <w:color w:val="000000"/>
              </w:rPr>
              <w:t> </w:t>
            </w:r>
            <w:r>
              <w:rPr>
                <w:rFonts w:cs="Calibri"/>
                <w:color w:val="000000"/>
              </w:rPr>
              <w:t>Windows server 2020 CAL with full support</w:t>
            </w:r>
          </w:p>
        </w:tc>
        <w:tc>
          <w:tcPr>
            <w:tcW w:w="1530" w:type="dxa"/>
            <w:tcBorders>
              <w:top w:val="nil"/>
              <w:left w:val="nil"/>
              <w:bottom w:val="single" w:sz="4" w:space="0" w:color="BFBFBF"/>
              <w:right w:val="single" w:sz="4" w:space="0" w:color="BFBFBF"/>
            </w:tcBorders>
            <w:shd w:val="clear" w:color="000000" w:fill="F9F9F9"/>
            <w:vAlign w:val="center"/>
            <w:hideMark/>
          </w:tcPr>
          <w:p w14:paraId="4A6CEBA0" w14:textId="77777777" w:rsidR="00846324" w:rsidRPr="00584233" w:rsidRDefault="00846324" w:rsidP="0085246A">
            <w:pPr>
              <w:jc w:val="center"/>
              <w:rPr>
                <w:rFonts w:cs="Calibri"/>
                <w:color w:val="000000"/>
              </w:rPr>
            </w:pPr>
            <w:r w:rsidRPr="00584233">
              <w:rPr>
                <w:rFonts w:cs="Calibri"/>
                <w:color w:val="000000"/>
              </w:rPr>
              <w:t>$200.00</w:t>
            </w:r>
          </w:p>
        </w:tc>
        <w:tc>
          <w:tcPr>
            <w:tcW w:w="1440" w:type="dxa"/>
            <w:tcBorders>
              <w:top w:val="nil"/>
              <w:left w:val="nil"/>
              <w:bottom w:val="single" w:sz="4" w:space="0" w:color="BFBFBF"/>
              <w:right w:val="double" w:sz="6" w:space="0" w:color="BFBFBF"/>
            </w:tcBorders>
            <w:shd w:val="clear" w:color="000000" w:fill="F9F9F9"/>
            <w:vAlign w:val="center"/>
            <w:hideMark/>
          </w:tcPr>
          <w:p w14:paraId="4F9833CA" w14:textId="77777777" w:rsidR="00846324" w:rsidRPr="00584233" w:rsidRDefault="00846324" w:rsidP="0085246A">
            <w:pPr>
              <w:jc w:val="center"/>
              <w:rPr>
                <w:rFonts w:cs="Calibri"/>
                <w:color w:val="000000"/>
              </w:rPr>
            </w:pPr>
            <w:r w:rsidRPr="00584233">
              <w:rPr>
                <w:rFonts w:cs="Calibri"/>
                <w:color w:val="000000"/>
              </w:rPr>
              <w:t>100</w:t>
            </w:r>
          </w:p>
        </w:tc>
        <w:tc>
          <w:tcPr>
            <w:tcW w:w="2435" w:type="dxa"/>
            <w:tcBorders>
              <w:top w:val="nil"/>
              <w:left w:val="nil"/>
              <w:bottom w:val="single" w:sz="4" w:space="0" w:color="BFBFBF"/>
              <w:right w:val="single" w:sz="4" w:space="0" w:color="BFBFBF"/>
            </w:tcBorders>
            <w:shd w:val="clear" w:color="auto" w:fill="FFFFF4"/>
            <w:noWrap/>
            <w:vAlign w:val="center"/>
            <w:hideMark/>
          </w:tcPr>
          <w:p w14:paraId="1D079DFB" w14:textId="77777777" w:rsidR="00846324" w:rsidRPr="00584233" w:rsidRDefault="00846324" w:rsidP="0085246A">
            <w:pPr>
              <w:rPr>
                <w:rFonts w:cs="Calibri"/>
                <w:color w:val="000000"/>
              </w:rPr>
            </w:pPr>
            <w:r w:rsidRPr="00584233">
              <w:rPr>
                <w:rFonts w:cs="Calibri"/>
                <w:color w:val="000000"/>
              </w:rPr>
              <w:t xml:space="preserve"> $                     20,000.00 </w:t>
            </w:r>
          </w:p>
        </w:tc>
      </w:tr>
      <w:tr w:rsidR="00846324" w:rsidRPr="00584233" w14:paraId="14A0198B" w14:textId="77777777" w:rsidTr="0085246A">
        <w:trPr>
          <w:trHeight w:val="576"/>
        </w:trPr>
        <w:tc>
          <w:tcPr>
            <w:tcW w:w="2335" w:type="dxa"/>
            <w:tcBorders>
              <w:top w:val="nil"/>
              <w:left w:val="single" w:sz="4" w:space="0" w:color="BFBFBF"/>
              <w:bottom w:val="single" w:sz="4" w:space="0" w:color="BFBFBF"/>
              <w:right w:val="double" w:sz="6" w:space="0" w:color="BFBFBF"/>
            </w:tcBorders>
            <w:shd w:val="clear" w:color="auto" w:fill="FFFFF4"/>
            <w:vAlign w:val="center"/>
            <w:hideMark/>
          </w:tcPr>
          <w:p w14:paraId="05D3A4A9" w14:textId="77777777" w:rsidR="00846324" w:rsidRPr="00584233" w:rsidRDefault="00846324" w:rsidP="0085246A">
            <w:pPr>
              <w:rPr>
                <w:rFonts w:cs="Calibri"/>
                <w:b/>
                <w:bCs/>
                <w:color w:val="000000"/>
              </w:rPr>
            </w:pPr>
            <w:r w:rsidRPr="00584233">
              <w:rPr>
                <w:rFonts w:cs="Calibri"/>
                <w:b/>
                <w:bCs/>
                <w:color w:val="000000"/>
              </w:rPr>
              <w:t>Labor</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23608C69" w14:textId="77777777" w:rsidR="00846324" w:rsidRPr="00584233" w:rsidRDefault="00846324" w:rsidP="0085246A">
            <w:pPr>
              <w:rPr>
                <w:rFonts w:cs="Calibri"/>
                <w:color w:val="000000"/>
              </w:rPr>
            </w:pPr>
            <w:r w:rsidRPr="00584233">
              <w:rPr>
                <w:rFonts w:cs="Calibri"/>
                <w:color w:val="000000"/>
              </w:rPr>
              <w:t> </w:t>
            </w:r>
            <w:r>
              <w:rPr>
                <w:rFonts w:cs="Calibri"/>
                <w:color w:val="000000"/>
              </w:rPr>
              <w:t>Server build and install</w:t>
            </w:r>
          </w:p>
        </w:tc>
        <w:tc>
          <w:tcPr>
            <w:tcW w:w="1530" w:type="dxa"/>
            <w:tcBorders>
              <w:top w:val="nil"/>
              <w:left w:val="nil"/>
              <w:bottom w:val="single" w:sz="4" w:space="0" w:color="BFBFBF"/>
              <w:right w:val="single" w:sz="4" w:space="0" w:color="BFBFBF"/>
            </w:tcBorders>
            <w:shd w:val="clear" w:color="000000" w:fill="F9F9F9"/>
            <w:vAlign w:val="center"/>
            <w:hideMark/>
          </w:tcPr>
          <w:p w14:paraId="49F767A5" w14:textId="77777777" w:rsidR="00846324" w:rsidRPr="00584233" w:rsidRDefault="00846324" w:rsidP="0085246A">
            <w:pPr>
              <w:jc w:val="center"/>
              <w:rPr>
                <w:rFonts w:cs="Calibri"/>
                <w:color w:val="000000"/>
              </w:rPr>
            </w:pPr>
            <w:r w:rsidRPr="00584233">
              <w:rPr>
                <w:rFonts w:cs="Calibri"/>
                <w:color w:val="000000"/>
              </w:rPr>
              <w:t>$350.00</w:t>
            </w:r>
          </w:p>
        </w:tc>
        <w:tc>
          <w:tcPr>
            <w:tcW w:w="1440" w:type="dxa"/>
            <w:tcBorders>
              <w:top w:val="nil"/>
              <w:left w:val="nil"/>
              <w:bottom w:val="single" w:sz="4" w:space="0" w:color="BFBFBF"/>
              <w:right w:val="double" w:sz="6" w:space="0" w:color="BFBFBF"/>
            </w:tcBorders>
            <w:shd w:val="clear" w:color="000000" w:fill="F9F9F9"/>
            <w:vAlign w:val="center"/>
            <w:hideMark/>
          </w:tcPr>
          <w:p w14:paraId="334FF411" w14:textId="77777777" w:rsidR="00846324" w:rsidRPr="00584233" w:rsidRDefault="00846324" w:rsidP="0085246A">
            <w:pPr>
              <w:jc w:val="center"/>
              <w:rPr>
                <w:rFonts w:cs="Calibri"/>
                <w:color w:val="000000"/>
              </w:rPr>
            </w:pPr>
            <w:r>
              <w:rPr>
                <w:rFonts w:cs="Calibri"/>
                <w:color w:val="000000"/>
              </w:rPr>
              <w:t>250</w:t>
            </w:r>
          </w:p>
        </w:tc>
        <w:tc>
          <w:tcPr>
            <w:tcW w:w="2435" w:type="dxa"/>
            <w:tcBorders>
              <w:top w:val="nil"/>
              <w:left w:val="nil"/>
              <w:bottom w:val="single" w:sz="4" w:space="0" w:color="BFBFBF"/>
              <w:right w:val="single" w:sz="4" w:space="0" w:color="BFBFBF"/>
            </w:tcBorders>
            <w:shd w:val="clear" w:color="auto" w:fill="FFFFF4"/>
            <w:noWrap/>
            <w:vAlign w:val="center"/>
            <w:hideMark/>
          </w:tcPr>
          <w:p w14:paraId="1D5302D3" w14:textId="77777777" w:rsidR="00846324" w:rsidRPr="00584233" w:rsidRDefault="00846324" w:rsidP="0085246A">
            <w:pPr>
              <w:rPr>
                <w:rFonts w:cs="Calibri"/>
                <w:color w:val="000000"/>
              </w:rPr>
            </w:pPr>
            <w:r w:rsidRPr="00584233">
              <w:rPr>
                <w:rFonts w:cs="Calibri"/>
                <w:color w:val="000000"/>
              </w:rPr>
              <w:t xml:space="preserve"> $                     </w:t>
            </w:r>
            <w:r>
              <w:rPr>
                <w:rFonts w:cs="Calibri"/>
                <w:color w:val="000000"/>
              </w:rPr>
              <w:t>8</w:t>
            </w:r>
            <w:r w:rsidRPr="00584233">
              <w:rPr>
                <w:rFonts w:cs="Calibri"/>
                <w:color w:val="000000"/>
              </w:rPr>
              <w:t xml:space="preserve">7,500.00 </w:t>
            </w:r>
          </w:p>
        </w:tc>
      </w:tr>
      <w:tr w:rsidR="00846324" w:rsidRPr="00584233" w14:paraId="503CCD02" w14:textId="77777777" w:rsidTr="0085246A">
        <w:trPr>
          <w:trHeight w:val="576"/>
        </w:trPr>
        <w:tc>
          <w:tcPr>
            <w:tcW w:w="2335" w:type="dxa"/>
            <w:tcBorders>
              <w:top w:val="nil"/>
              <w:left w:val="single" w:sz="4" w:space="0" w:color="BFBFBF"/>
              <w:bottom w:val="single" w:sz="4" w:space="0" w:color="BFBFBF"/>
              <w:right w:val="double" w:sz="6" w:space="0" w:color="BFBFBF"/>
            </w:tcBorders>
            <w:shd w:val="clear" w:color="auto" w:fill="FFFFF4"/>
            <w:vAlign w:val="center"/>
            <w:hideMark/>
          </w:tcPr>
          <w:p w14:paraId="5D00A882" w14:textId="77777777" w:rsidR="00846324" w:rsidRPr="00584233" w:rsidRDefault="00846324" w:rsidP="0085246A">
            <w:pPr>
              <w:rPr>
                <w:rFonts w:cs="Calibri"/>
                <w:b/>
                <w:bCs/>
                <w:color w:val="000000"/>
              </w:rPr>
            </w:pPr>
            <w:r>
              <w:rPr>
                <w:rFonts w:cs="Calibri"/>
                <w:b/>
                <w:bCs/>
                <w:color w:val="000000"/>
              </w:rPr>
              <w:lastRenderedPageBreak/>
              <w:t>Software suite</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7D4D7A36" w14:textId="77777777" w:rsidR="00846324" w:rsidRPr="00584233" w:rsidRDefault="00846324" w:rsidP="0085246A">
            <w:pPr>
              <w:rPr>
                <w:rFonts w:cs="Calibri"/>
                <w:color w:val="000000"/>
              </w:rPr>
            </w:pPr>
            <w:r>
              <w:rPr>
                <w:rFonts w:cs="Calibri"/>
                <w:color w:val="000000"/>
              </w:rPr>
              <w:t>Tiempo Payroll management Full suite (install included)</w:t>
            </w:r>
          </w:p>
        </w:tc>
        <w:tc>
          <w:tcPr>
            <w:tcW w:w="1530" w:type="dxa"/>
            <w:tcBorders>
              <w:top w:val="nil"/>
              <w:left w:val="nil"/>
              <w:bottom w:val="single" w:sz="4" w:space="0" w:color="BFBFBF"/>
              <w:right w:val="single" w:sz="4" w:space="0" w:color="BFBFBF"/>
            </w:tcBorders>
            <w:shd w:val="clear" w:color="000000" w:fill="F9F9F9"/>
            <w:vAlign w:val="center"/>
            <w:hideMark/>
          </w:tcPr>
          <w:p w14:paraId="2056548B" w14:textId="77777777" w:rsidR="00846324" w:rsidRPr="00584233" w:rsidRDefault="00846324" w:rsidP="0085246A">
            <w:pPr>
              <w:jc w:val="center"/>
              <w:rPr>
                <w:rFonts w:cs="Calibri"/>
                <w:color w:val="000000"/>
              </w:rPr>
            </w:pPr>
            <w:r w:rsidRPr="00584233">
              <w:rPr>
                <w:rFonts w:cs="Calibri"/>
                <w:color w:val="000000"/>
              </w:rPr>
              <w:t>$</w:t>
            </w:r>
            <w:r>
              <w:rPr>
                <w:rFonts w:cs="Calibri"/>
                <w:color w:val="000000"/>
              </w:rPr>
              <w:t>85</w:t>
            </w:r>
            <w:r w:rsidRPr="00584233">
              <w:rPr>
                <w:rFonts w:cs="Calibri"/>
                <w:color w:val="000000"/>
              </w:rPr>
              <w:t>,000.00</w:t>
            </w:r>
          </w:p>
        </w:tc>
        <w:tc>
          <w:tcPr>
            <w:tcW w:w="1440" w:type="dxa"/>
            <w:tcBorders>
              <w:top w:val="nil"/>
              <w:left w:val="nil"/>
              <w:bottom w:val="single" w:sz="4" w:space="0" w:color="BFBFBF"/>
              <w:right w:val="double" w:sz="6" w:space="0" w:color="BFBFBF"/>
            </w:tcBorders>
            <w:shd w:val="clear" w:color="000000" w:fill="F9F9F9"/>
            <w:vAlign w:val="center"/>
            <w:hideMark/>
          </w:tcPr>
          <w:p w14:paraId="2AF613C4" w14:textId="77777777" w:rsidR="00846324" w:rsidRPr="00584233" w:rsidRDefault="00846324" w:rsidP="0085246A">
            <w:pPr>
              <w:jc w:val="center"/>
              <w:rPr>
                <w:rFonts w:cs="Calibri"/>
                <w:color w:val="000000"/>
              </w:rPr>
            </w:pPr>
            <w:r w:rsidRPr="00584233">
              <w:rPr>
                <w:rFonts w:cs="Calibri"/>
                <w:color w:val="000000"/>
              </w:rPr>
              <w:t>1</w:t>
            </w:r>
          </w:p>
        </w:tc>
        <w:tc>
          <w:tcPr>
            <w:tcW w:w="2435" w:type="dxa"/>
            <w:tcBorders>
              <w:top w:val="nil"/>
              <w:left w:val="nil"/>
              <w:bottom w:val="single" w:sz="4" w:space="0" w:color="BFBFBF"/>
              <w:right w:val="single" w:sz="4" w:space="0" w:color="BFBFBF"/>
            </w:tcBorders>
            <w:shd w:val="clear" w:color="auto" w:fill="FFFFF4"/>
            <w:noWrap/>
            <w:vAlign w:val="center"/>
            <w:hideMark/>
          </w:tcPr>
          <w:p w14:paraId="3D6113AE" w14:textId="77777777" w:rsidR="00846324" w:rsidRPr="00584233" w:rsidRDefault="00846324" w:rsidP="0085246A">
            <w:pPr>
              <w:rPr>
                <w:rFonts w:cs="Calibri"/>
                <w:color w:val="000000"/>
              </w:rPr>
            </w:pPr>
            <w:r w:rsidRPr="00584233">
              <w:rPr>
                <w:rFonts w:cs="Calibri"/>
                <w:color w:val="000000"/>
              </w:rPr>
              <w:t xml:space="preserve"> $                 </w:t>
            </w:r>
            <w:r>
              <w:rPr>
                <w:rFonts w:cs="Calibri"/>
                <w:color w:val="000000"/>
              </w:rPr>
              <w:t xml:space="preserve">  </w:t>
            </w:r>
            <w:r w:rsidRPr="00584233">
              <w:rPr>
                <w:rFonts w:cs="Calibri"/>
                <w:color w:val="000000"/>
              </w:rPr>
              <w:t xml:space="preserve">  </w:t>
            </w:r>
            <w:r>
              <w:rPr>
                <w:rFonts w:cs="Calibri"/>
                <w:color w:val="000000"/>
              </w:rPr>
              <w:t>85</w:t>
            </w:r>
            <w:r w:rsidRPr="00584233">
              <w:rPr>
                <w:rFonts w:cs="Calibri"/>
                <w:color w:val="000000"/>
              </w:rPr>
              <w:t xml:space="preserve">,000.00 </w:t>
            </w:r>
          </w:p>
        </w:tc>
      </w:tr>
      <w:tr w:rsidR="00846324" w:rsidRPr="00584233" w14:paraId="4330BEFF" w14:textId="77777777" w:rsidTr="0085246A">
        <w:trPr>
          <w:trHeight w:val="576"/>
        </w:trPr>
        <w:tc>
          <w:tcPr>
            <w:tcW w:w="2335" w:type="dxa"/>
            <w:tcBorders>
              <w:top w:val="nil"/>
              <w:left w:val="single" w:sz="4" w:space="0" w:color="BFBFBF"/>
              <w:bottom w:val="single" w:sz="4" w:space="0" w:color="BFBFBF"/>
              <w:right w:val="double" w:sz="6" w:space="0" w:color="BFBFBF"/>
            </w:tcBorders>
            <w:shd w:val="clear" w:color="auto" w:fill="FFFFF4"/>
            <w:vAlign w:val="center"/>
            <w:hideMark/>
          </w:tcPr>
          <w:p w14:paraId="4791948D" w14:textId="77777777" w:rsidR="00846324" w:rsidRPr="00584233" w:rsidRDefault="00846324" w:rsidP="0085246A">
            <w:pPr>
              <w:rPr>
                <w:rFonts w:cs="Calibri"/>
                <w:b/>
                <w:bCs/>
                <w:color w:val="000000"/>
              </w:rPr>
            </w:pPr>
            <w:r>
              <w:rPr>
                <w:rFonts w:cs="Calibri"/>
                <w:b/>
                <w:bCs/>
                <w:color w:val="000000"/>
              </w:rPr>
              <w:t>Storage hardware</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36FCC25C" w14:textId="77777777" w:rsidR="00846324" w:rsidRPr="00584233" w:rsidRDefault="00846324" w:rsidP="0085246A">
            <w:pPr>
              <w:rPr>
                <w:rFonts w:cs="Calibri"/>
                <w:color w:val="000000"/>
              </w:rPr>
            </w:pPr>
            <w:r w:rsidRPr="00584233">
              <w:rPr>
                <w:rFonts w:cs="Calibri"/>
                <w:color w:val="000000"/>
              </w:rPr>
              <w:t> </w:t>
            </w:r>
            <w:r>
              <w:rPr>
                <w:rFonts w:cs="Calibri"/>
                <w:color w:val="000000"/>
              </w:rPr>
              <w:t>Lenovo SAN with 120 TB SSD storage</w:t>
            </w:r>
          </w:p>
        </w:tc>
        <w:tc>
          <w:tcPr>
            <w:tcW w:w="1530" w:type="dxa"/>
            <w:tcBorders>
              <w:top w:val="nil"/>
              <w:left w:val="nil"/>
              <w:bottom w:val="single" w:sz="4" w:space="0" w:color="BFBFBF"/>
              <w:right w:val="single" w:sz="4" w:space="0" w:color="BFBFBF"/>
            </w:tcBorders>
            <w:shd w:val="clear" w:color="000000" w:fill="F9F9F9"/>
            <w:vAlign w:val="center"/>
            <w:hideMark/>
          </w:tcPr>
          <w:p w14:paraId="19B914CC" w14:textId="77777777" w:rsidR="00846324" w:rsidRPr="00584233" w:rsidRDefault="00846324" w:rsidP="0085246A">
            <w:pPr>
              <w:jc w:val="center"/>
              <w:rPr>
                <w:rFonts w:cs="Calibri"/>
                <w:color w:val="000000"/>
              </w:rPr>
            </w:pPr>
            <w:r w:rsidRPr="00584233">
              <w:rPr>
                <w:rFonts w:cs="Calibri"/>
                <w:color w:val="000000"/>
              </w:rPr>
              <w:t>$</w:t>
            </w:r>
            <w:r>
              <w:rPr>
                <w:rFonts w:cs="Calibri"/>
                <w:color w:val="000000"/>
              </w:rPr>
              <w:t>45,000</w:t>
            </w:r>
          </w:p>
        </w:tc>
        <w:tc>
          <w:tcPr>
            <w:tcW w:w="1440" w:type="dxa"/>
            <w:tcBorders>
              <w:top w:val="nil"/>
              <w:left w:val="nil"/>
              <w:bottom w:val="single" w:sz="4" w:space="0" w:color="BFBFBF"/>
              <w:right w:val="double" w:sz="6" w:space="0" w:color="BFBFBF"/>
            </w:tcBorders>
            <w:shd w:val="clear" w:color="000000" w:fill="F9F9F9"/>
            <w:vAlign w:val="center"/>
            <w:hideMark/>
          </w:tcPr>
          <w:p w14:paraId="6C5F93A0" w14:textId="77777777" w:rsidR="00846324" w:rsidRPr="00584233" w:rsidRDefault="00846324" w:rsidP="0085246A">
            <w:pPr>
              <w:jc w:val="center"/>
              <w:rPr>
                <w:rFonts w:cs="Calibri"/>
                <w:color w:val="000000"/>
              </w:rPr>
            </w:pPr>
            <w:r>
              <w:rPr>
                <w:rFonts w:cs="Calibri"/>
                <w:color w:val="000000"/>
              </w:rPr>
              <w:t>1</w:t>
            </w:r>
          </w:p>
        </w:tc>
        <w:tc>
          <w:tcPr>
            <w:tcW w:w="2435" w:type="dxa"/>
            <w:tcBorders>
              <w:top w:val="nil"/>
              <w:left w:val="nil"/>
              <w:bottom w:val="single" w:sz="4" w:space="0" w:color="BFBFBF"/>
              <w:right w:val="single" w:sz="4" w:space="0" w:color="BFBFBF"/>
            </w:tcBorders>
            <w:shd w:val="clear" w:color="auto" w:fill="FFFFF4"/>
            <w:noWrap/>
            <w:vAlign w:val="center"/>
            <w:hideMark/>
          </w:tcPr>
          <w:p w14:paraId="29AF3FD6" w14:textId="77777777" w:rsidR="00846324" w:rsidRPr="00584233" w:rsidRDefault="00846324" w:rsidP="0085246A">
            <w:pPr>
              <w:rPr>
                <w:rFonts w:cs="Calibri"/>
                <w:color w:val="000000"/>
              </w:rPr>
            </w:pPr>
            <w:r w:rsidRPr="00584233">
              <w:rPr>
                <w:rFonts w:cs="Calibri"/>
                <w:color w:val="000000"/>
              </w:rPr>
              <w:t xml:space="preserve"> $                     </w:t>
            </w:r>
            <w:r>
              <w:rPr>
                <w:rFonts w:cs="Calibri"/>
                <w:color w:val="000000"/>
              </w:rPr>
              <w:t>65</w:t>
            </w:r>
            <w:r w:rsidRPr="00584233">
              <w:rPr>
                <w:rFonts w:cs="Calibri"/>
                <w:color w:val="000000"/>
              </w:rPr>
              <w:t xml:space="preserve">,550.00 </w:t>
            </w:r>
          </w:p>
        </w:tc>
      </w:tr>
      <w:tr w:rsidR="00846324" w:rsidRPr="00584233" w14:paraId="71FD24AB" w14:textId="77777777" w:rsidTr="0085246A">
        <w:trPr>
          <w:trHeight w:val="576"/>
        </w:trPr>
        <w:tc>
          <w:tcPr>
            <w:tcW w:w="2335" w:type="dxa"/>
            <w:tcBorders>
              <w:top w:val="nil"/>
              <w:left w:val="single" w:sz="4" w:space="0" w:color="BFBFBF"/>
              <w:bottom w:val="single" w:sz="4" w:space="0" w:color="BFBFBF"/>
              <w:right w:val="double" w:sz="6" w:space="0" w:color="BFBFBF"/>
            </w:tcBorders>
            <w:shd w:val="clear" w:color="auto" w:fill="FFFFF4"/>
            <w:vAlign w:val="center"/>
            <w:hideMark/>
          </w:tcPr>
          <w:p w14:paraId="401C16B3" w14:textId="77777777" w:rsidR="00846324" w:rsidRPr="00584233" w:rsidRDefault="00846324" w:rsidP="0085246A">
            <w:pPr>
              <w:rPr>
                <w:rFonts w:cs="Calibri"/>
                <w:b/>
                <w:bCs/>
                <w:color w:val="000000"/>
              </w:rPr>
            </w:pPr>
            <w:r>
              <w:rPr>
                <w:rFonts w:cs="Calibri"/>
                <w:b/>
                <w:bCs/>
                <w:color w:val="000000"/>
              </w:rPr>
              <w:t>Training</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109FB79B" w14:textId="77777777" w:rsidR="00846324" w:rsidRPr="00584233" w:rsidRDefault="00846324" w:rsidP="0085246A">
            <w:pPr>
              <w:rPr>
                <w:rFonts w:cs="Calibri"/>
                <w:color w:val="000000"/>
              </w:rPr>
            </w:pPr>
            <w:r>
              <w:rPr>
                <w:rFonts w:cs="Calibri"/>
                <w:color w:val="000000"/>
              </w:rPr>
              <w:t>Mgmt. and employee</w:t>
            </w:r>
          </w:p>
        </w:tc>
        <w:tc>
          <w:tcPr>
            <w:tcW w:w="1530" w:type="dxa"/>
            <w:tcBorders>
              <w:top w:val="nil"/>
              <w:left w:val="nil"/>
              <w:bottom w:val="single" w:sz="4" w:space="0" w:color="BFBFBF"/>
              <w:right w:val="single" w:sz="4" w:space="0" w:color="BFBFBF"/>
            </w:tcBorders>
            <w:shd w:val="clear" w:color="000000" w:fill="F9F9F9"/>
            <w:vAlign w:val="center"/>
            <w:hideMark/>
          </w:tcPr>
          <w:p w14:paraId="5A538255" w14:textId="77777777" w:rsidR="00846324" w:rsidRPr="00584233" w:rsidRDefault="00846324" w:rsidP="0085246A">
            <w:pPr>
              <w:jc w:val="center"/>
              <w:rPr>
                <w:rFonts w:cs="Calibri"/>
                <w:color w:val="000000"/>
              </w:rPr>
            </w:pPr>
            <w:r>
              <w:rPr>
                <w:rFonts w:cs="Calibri"/>
                <w:color w:val="000000"/>
              </w:rPr>
              <w:t>$350.00</w:t>
            </w:r>
          </w:p>
        </w:tc>
        <w:tc>
          <w:tcPr>
            <w:tcW w:w="1440" w:type="dxa"/>
            <w:tcBorders>
              <w:top w:val="nil"/>
              <w:left w:val="nil"/>
              <w:bottom w:val="single" w:sz="4" w:space="0" w:color="BFBFBF"/>
              <w:right w:val="double" w:sz="6" w:space="0" w:color="BFBFBF"/>
            </w:tcBorders>
            <w:shd w:val="clear" w:color="000000" w:fill="F9F9F9"/>
            <w:vAlign w:val="center"/>
            <w:hideMark/>
          </w:tcPr>
          <w:p w14:paraId="50BBEC97" w14:textId="77777777" w:rsidR="00846324" w:rsidRPr="00584233" w:rsidRDefault="00846324" w:rsidP="0085246A">
            <w:pPr>
              <w:jc w:val="center"/>
              <w:rPr>
                <w:rFonts w:cs="Calibri"/>
                <w:color w:val="000000"/>
              </w:rPr>
            </w:pPr>
            <w:r>
              <w:rPr>
                <w:rFonts w:cs="Calibri"/>
                <w:color w:val="000000"/>
              </w:rPr>
              <w:t>150</w:t>
            </w:r>
          </w:p>
        </w:tc>
        <w:tc>
          <w:tcPr>
            <w:tcW w:w="2435" w:type="dxa"/>
            <w:tcBorders>
              <w:top w:val="nil"/>
              <w:left w:val="nil"/>
              <w:bottom w:val="single" w:sz="4" w:space="0" w:color="BFBFBF"/>
              <w:right w:val="single" w:sz="4" w:space="0" w:color="BFBFBF"/>
            </w:tcBorders>
            <w:shd w:val="clear" w:color="auto" w:fill="FFFFF4"/>
            <w:noWrap/>
            <w:vAlign w:val="center"/>
            <w:hideMark/>
          </w:tcPr>
          <w:p w14:paraId="54704468" w14:textId="77777777" w:rsidR="00846324" w:rsidRPr="00584233" w:rsidRDefault="00846324" w:rsidP="0085246A">
            <w:pPr>
              <w:rPr>
                <w:rFonts w:cs="Calibri"/>
                <w:color w:val="000000"/>
              </w:rPr>
            </w:pPr>
            <w:r w:rsidRPr="00584233">
              <w:rPr>
                <w:rFonts w:cs="Calibri"/>
                <w:color w:val="000000"/>
              </w:rPr>
              <w:t xml:space="preserve"> $                     </w:t>
            </w:r>
            <w:r>
              <w:rPr>
                <w:rFonts w:cs="Calibri"/>
                <w:color w:val="000000"/>
              </w:rPr>
              <w:t>52,500.00</w:t>
            </w:r>
            <w:r w:rsidRPr="00584233">
              <w:rPr>
                <w:rFonts w:cs="Calibri"/>
                <w:color w:val="000000"/>
              </w:rPr>
              <w:t xml:space="preserve"> </w:t>
            </w:r>
          </w:p>
        </w:tc>
      </w:tr>
      <w:tr w:rsidR="00846324" w:rsidRPr="00584233" w14:paraId="47C708B7" w14:textId="77777777" w:rsidTr="0085246A">
        <w:trPr>
          <w:trHeight w:val="576"/>
        </w:trPr>
        <w:tc>
          <w:tcPr>
            <w:tcW w:w="2335" w:type="dxa"/>
            <w:tcBorders>
              <w:top w:val="nil"/>
              <w:left w:val="single" w:sz="4" w:space="0" w:color="BFBFBF"/>
              <w:bottom w:val="single" w:sz="8" w:space="0" w:color="BFBFBF"/>
              <w:right w:val="double" w:sz="6" w:space="0" w:color="BFBFBF"/>
            </w:tcBorders>
            <w:shd w:val="clear" w:color="auto" w:fill="FFFFF4"/>
            <w:vAlign w:val="center"/>
            <w:hideMark/>
          </w:tcPr>
          <w:p w14:paraId="17749AA0" w14:textId="77777777" w:rsidR="00846324" w:rsidRPr="00584233" w:rsidRDefault="00846324" w:rsidP="0085246A">
            <w:pPr>
              <w:rPr>
                <w:rFonts w:cs="Calibri"/>
                <w:b/>
                <w:bCs/>
                <w:color w:val="000000"/>
              </w:rPr>
            </w:pPr>
            <w:r w:rsidRPr="00584233">
              <w:rPr>
                <w:rFonts w:cs="Calibri"/>
                <w:b/>
                <w:bCs/>
                <w:color w:val="000000"/>
              </w:rPr>
              <w:t>Miscellaneous</w:t>
            </w:r>
          </w:p>
        </w:tc>
        <w:tc>
          <w:tcPr>
            <w:tcW w:w="6660" w:type="dxa"/>
            <w:gridSpan w:val="2"/>
            <w:tcBorders>
              <w:top w:val="single" w:sz="4" w:space="0" w:color="BFBFBF"/>
              <w:left w:val="nil"/>
              <w:bottom w:val="single" w:sz="8" w:space="0" w:color="BFBFBF"/>
              <w:right w:val="single" w:sz="4" w:space="0" w:color="BFBFBF"/>
            </w:tcBorders>
            <w:shd w:val="clear" w:color="auto" w:fill="auto"/>
            <w:vAlign w:val="center"/>
            <w:hideMark/>
          </w:tcPr>
          <w:p w14:paraId="6F5CB22E" w14:textId="77777777" w:rsidR="00846324" w:rsidRPr="00584233" w:rsidRDefault="00846324" w:rsidP="0085246A">
            <w:pPr>
              <w:rPr>
                <w:rFonts w:cs="Calibri"/>
                <w:color w:val="000000"/>
              </w:rPr>
            </w:pPr>
            <w:r w:rsidRPr="00584233">
              <w:rPr>
                <w:rFonts w:cs="Calibri"/>
                <w:color w:val="000000"/>
              </w:rPr>
              <w:t> </w:t>
            </w:r>
            <w:r>
              <w:rPr>
                <w:rFonts w:cs="Calibri"/>
                <w:color w:val="000000"/>
              </w:rPr>
              <w:t>10% variance for labor or misc. materials (est.)</w:t>
            </w:r>
          </w:p>
        </w:tc>
        <w:tc>
          <w:tcPr>
            <w:tcW w:w="1530" w:type="dxa"/>
            <w:tcBorders>
              <w:top w:val="nil"/>
              <w:left w:val="nil"/>
              <w:bottom w:val="single" w:sz="8" w:space="0" w:color="BFBFBF"/>
              <w:right w:val="single" w:sz="4" w:space="0" w:color="BFBFBF"/>
            </w:tcBorders>
            <w:shd w:val="clear" w:color="000000" w:fill="F9F9F9"/>
            <w:vAlign w:val="center"/>
            <w:hideMark/>
          </w:tcPr>
          <w:p w14:paraId="522C888B" w14:textId="77777777" w:rsidR="00846324" w:rsidRPr="00584233" w:rsidRDefault="00846324" w:rsidP="0085246A">
            <w:pPr>
              <w:jc w:val="center"/>
              <w:rPr>
                <w:rFonts w:cs="Calibri"/>
                <w:color w:val="000000"/>
              </w:rPr>
            </w:pPr>
            <w:r w:rsidRPr="00584233">
              <w:rPr>
                <w:rFonts w:cs="Calibri"/>
                <w:color w:val="000000"/>
              </w:rPr>
              <w:t>$0.00</w:t>
            </w:r>
          </w:p>
        </w:tc>
        <w:tc>
          <w:tcPr>
            <w:tcW w:w="1440" w:type="dxa"/>
            <w:tcBorders>
              <w:top w:val="nil"/>
              <w:left w:val="nil"/>
              <w:bottom w:val="single" w:sz="8" w:space="0" w:color="BFBFBF"/>
              <w:right w:val="double" w:sz="6" w:space="0" w:color="BFBFBF"/>
            </w:tcBorders>
            <w:shd w:val="clear" w:color="000000" w:fill="F9F9F9"/>
            <w:vAlign w:val="center"/>
            <w:hideMark/>
          </w:tcPr>
          <w:p w14:paraId="117F23D3" w14:textId="77777777" w:rsidR="00846324" w:rsidRPr="00584233" w:rsidRDefault="00846324" w:rsidP="0085246A">
            <w:pPr>
              <w:jc w:val="center"/>
              <w:rPr>
                <w:rFonts w:cs="Calibri"/>
                <w:color w:val="000000"/>
              </w:rPr>
            </w:pPr>
            <w:r w:rsidRPr="00584233">
              <w:rPr>
                <w:rFonts w:cs="Calibri"/>
                <w:color w:val="000000"/>
              </w:rPr>
              <w:t>0</w:t>
            </w:r>
          </w:p>
        </w:tc>
        <w:tc>
          <w:tcPr>
            <w:tcW w:w="2435" w:type="dxa"/>
            <w:tcBorders>
              <w:top w:val="nil"/>
              <w:left w:val="nil"/>
              <w:bottom w:val="single" w:sz="8" w:space="0" w:color="BFBFBF"/>
              <w:right w:val="single" w:sz="4" w:space="0" w:color="BFBFBF"/>
            </w:tcBorders>
            <w:shd w:val="clear" w:color="auto" w:fill="FFFFF4"/>
            <w:noWrap/>
            <w:vAlign w:val="center"/>
            <w:hideMark/>
          </w:tcPr>
          <w:p w14:paraId="558E1BA2" w14:textId="77777777" w:rsidR="00846324" w:rsidRPr="00584233" w:rsidRDefault="00846324" w:rsidP="0085246A">
            <w:pPr>
              <w:rPr>
                <w:rFonts w:cs="Calibri"/>
                <w:color w:val="000000"/>
              </w:rPr>
            </w:pPr>
            <w:r w:rsidRPr="00584233">
              <w:rPr>
                <w:rFonts w:cs="Calibri"/>
                <w:color w:val="000000"/>
              </w:rPr>
              <w:t xml:space="preserve"> $                        </w:t>
            </w:r>
            <w:r>
              <w:rPr>
                <w:rFonts w:cs="Calibri"/>
                <w:color w:val="000000"/>
              </w:rPr>
              <w:t xml:space="preserve"> 35,000</w:t>
            </w:r>
            <w:r w:rsidRPr="00584233">
              <w:rPr>
                <w:rFonts w:cs="Calibri"/>
                <w:color w:val="000000"/>
              </w:rPr>
              <w:t xml:space="preserve">  </w:t>
            </w:r>
          </w:p>
        </w:tc>
      </w:tr>
      <w:tr w:rsidR="00846324" w:rsidRPr="00584233" w14:paraId="7907F41E" w14:textId="77777777" w:rsidTr="0085246A">
        <w:trPr>
          <w:trHeight w:val="576"/>
        </w:trPr>
        <w:tc>
          <w:tcPr>
            <w:tcW w:w="2335" w:type="dxa"/>
            <w:tcBorders>
              <w:top w:val="nil"/>
              <w:left w:val="nil"/>
              <w:bottom w:val="nil"/>
              <w:right w:val="nil"/>
            </w:tcBorders>
            <w:shd w:val="clear" w:color="000000" w:fill="FFFFFF"/>
            <w:vAlign w:val="bottom"/>
            <w:hideMark/>
          </w:tcPr>
          <w:p w14:paraId="39A63FC7" w14:textId="77777777" w:rsidR="00846324" w:rsidRPr="00584233" w:rsidRDefault="00846324" w:rsidP="0085246A">
            <w:pPr>
              <w:rPr>
                <w:rFonts w:cs="Calibri"/>
                <w:color w:val="000000"/>
              </w:rPr>
            </w:pPr>
            <w:r w:rsidRPr="00584233">
              <w:rPr>
                <w:rFonts w:cs="Calibri"/>
                <w:color w:val="000000"/>
              </w:rPr>
              <w:t> </w:t>
            </w:r>
          </w:p>
        </w:tc>
        <w:tc>
          <w:tcPr>
            <w:tcW w:w="3625" w:type="dxa"/>
            <w:tcBorders>
              <w:top w:val="nil"/>
              <w:left w:val="nil"/>
              <w:bottom w:val="nil"/>
              <w:right w:val="nil"/>
            </w:tcBorders>
            <w:shd w:val="clear" w:color="000000" w:fill="FFFFFF"/>
            <w:vAlign w:val="bottom"/>
            <w:hideMark/>
          </w:tcPr>
          <w:p w14:paraId="39E99354" w14:textId="77777777" w:rsidR="00846324" w:rsidRPr="00584233" w:rsidRDefault="00846324" w:rsidP="0085246A">
            <w:pPr>
              <w:rPr>
                <w:rFonts w:cs="Calibri"/>
                <w:color w:val="000000"/>
              </w:rPr>
            </w:pPr>
            <w:r w:rsidRPr="00584233">
              <w:rPr>
                <w:rFonts w:cs="Calibri"/>
                <w:color w:val="000000"/>
              </w:rPr>
              <w:t> </w:t>
            </w:r>
          </w:p>
        </w:tc>
        <w:tc>
          <w:tcPr>
            <w:tcW w:w="3035" w:type="dxa"/>
            <w:tcBorders>
              <w:top w:val="nil"/>
              <w:left w:val="nil"/>
              <w:bottom w:val="nil"/>
              <w:right w:val="nil"/>
            </w:tcBorders>
            <w:shd w:val="clear" w:color="000000" w:fill="FFFFFF"/>
            <w:vAlign w:val="bottom"/>
            <w:hideMark/>
          </w:tcPr>
          <w:p w14:paraId="50C5D5C8" w14:textId="77777777" w:rsidR="00846324" w:rsidRPr="00584233" w:rsidRDefault="00846324" w:rsidP="0085246A">
            <w:pPr>
              <w:rPr>
                <w:rFonts w:cs="Calibri"/>
                <w:color w:val="000000"/>
              </w:rPr>
            </w:pPr>
            <w:r w:rsidRPr="00584233">
              <w:rPr>
                <w:rFonts w:cs="Calibri"/>
                <w:color w:val="000000"/>
              </w:rPr>
              <w:t> </w:t>
            </w:r>
          </w:p>
        </w:tc>
        <w:tc>
          <w:tcPr>
            <w:tcW w:w="2970" w:type="dxa"/>
            <w:gridSpan w:val="2"/>
            <w:tcBorders>
              <w:top w:val="single" w:sz="8" w:space="0" w:color="BFBFBF"/>
              <w:left w:val="nil"/>
              <w:bottom w:val="nil"/>
              <w:right w:val="nil"/>
            </w:tcBorders>
            <w:shd w:val="clear" w:color="000000" w:fill="FFFFFF"/>
            <w:noWrap/>
            <w:vAlign w:val="center"/>
            <w:hideMark/>
          </w:tcPr>
          <w:p w14:paraId="50A73272" w14:textId="77777777" w:rsidR="00846324" w:rsidRPr="00584233" w:rsidRDefault="00846324" w:rsidP="0085246A">
            <w:pPr>
              <w:jc w:val="right"/>
              <w:rPr>
                <w:rFonts w:cs="Calibri"/>
                <w:color w:val="000000"/>
              </w:rPr>
            </w:pPr>
            <w:r w:rsidRPr="00584233">
              <w:rPr>
                <w:rFonts w:cs="Calibri"/>
                <w:color w:val="000000"/>
              </w:rPr>
              <w:t>TOTAL COSTS</w:t>
            </w:r>
          </w:p>
        </w:tc>
        <w:tc>
          <w:tcPr>
            <w:tcW w:w="2435" w:type="dxa"/>
            <w:tcBorders>
              <w:top w:val="nil"/>
              <w:left w:val="double" w:sz="6" w:space="0" w:color="BFBFBF"/>
              <w:bottom w:val="single" w:sz="8" w:space="0" w:color="BFBFBF"/>
              <w:right w:val="single" w:sz="4" w:space="0" w:color="BFBFBF"/>
            </w:tcBorders>
            <w:shd w:val="clear" w:color="auto" w:fill="F1F1E6"/>
            <w:noWrap/>
            <w:vAlign w:val="center"/>
            <w:hideMark/>
          </w:tcPr>
          <w:p w14:paraId="3947229F" w14:textId="77777777" w:rsidR="00846324" w:rsidRPr="00584233" w:rsidRDefault="00846324" w:rsidP="0085246A">
            <w:pPr>
              <w:rPr>
                <w:rFonts w:cs="Calibri"/>
                <w:color w:val="000000"/>
              </w:rPr>
            </w:pPr>
            <w:r w:rsidRPr="00584233">
              <w:rPr>
                <w:rFonts w:cs="Calibri"/>
                <w:color w:val="000000"/>
              </w:rPr>
              <w:t xml:space="preserve"> $                </w:t>
            </w:r>
            <w:r>
              <w:rPr>
                <w:rFonts w:cs="Calibri"/>
                <w:color w:val="000000"/>
              </w:rPr>
              <w:t>465,550.00</w:t>
            </w:r>
          </w:p>
        </w:tc>
      </w:tr>
    </w:tbl>
    <w:p w14:paraId="412D123E" w14:textId="77777777" w:rsidR="00846324" w:rsidRDefault="00846324" w:rsidP="00846324">
      <w:pPr>
        <w:spacing w:line="276" w:lineRule="auto"/>
        <w:outlineLvl w:val="0"/>
        <w:rPr>
          <w:bCs/>
          <w:color w:val="000000" w:themeColor="text1"/>
          <w:sz w:val="28"/>
          <w:szCs w:val="28"/>
        </w:rPr>
      </w:pPr>
    </w:p>
    <w:p w14:paraId="7921AB5D" w14:textId="77777777" w:rsidR="00846324" w:rsidRDefault="00846324" w:rsidP="00846324">
      <w:pPr>
        <w:spacing w:line="276" w:lineRule="auto"/>
        <w:outlineLvl w:val="0"/>
        <w:rPr>
          <w:bCs/>
          <w:color w:val="000000" w:themeColor="text1"/>
          <w:sz w:val="28"/>
          <w:szCs w:val="28"/>
        </w:rPr>
      </w:pPr>
    </w:p>
    <w:p w14:paraId="1BB7FCA2" w14:textId="77777777" w:rsidR="00846324" w:rsidRDefault="00846324" w:rsidP="00846324">
      <w:pPr>
        <w:spacing w:line="276" w:lineRule="auto"/>
        <w:outlineLvl w:val="0"/>
        <w:rPr>
          <w:bCs/>
          <w:color w:val="000000" w:themeColor="text1"/>
          <w:sz w:val="28"/>
          <w:szCs w:val="28"/>
        </w:rPr>
        <w:sectPr w:rsidR="00846324" w:rsidSect="001D4F4E">
          <w:pgSz w:w="15840" w:h="12240" w:orient="landscape"/>
          <w:pgMar w:top="459" w:right="720" w:bottom="189" w:left="576" w:header="720" w:footer="518" w:gutter="0"/>
          <w:cols w:space="720"/>
          <w:titlePg/>
          <w:docGrid w:linePitch="360"/>
        </w:sectPr>
      </w:pPr>
    </w:p>
    <w:p w14:paraId="7C63916A" w14:textId="77777777" w:rsidR="00846324" w:rsidRDefault="00846324" w:rsidP="00846324">
      <w:pPr>
        <w:spacing w:line="276" w:lineRule="auto"/>
        <w:outlineLvl w:val="0"/>
        <w:rPr>
          <w:bCs/>
          <w:color w:val="000000" w:themeColor="text1"/>
          <w:sz w:val="28"/>
          <w:szCs w:val="28"/>
        </w:rPr>
      </w:pPr>
    </w:p>
    <w:p w14:paraId="12CE830D" w14:textId="77777777" w:rsidR="00846324" w:rsidRDefault="00846324" w:rsidP="00846324">
      <w:pPr>
        <w:spacing w:line="276" w:lineRule="auto"/>
        <w:outlineLvl w:val="0"/>
        <w:rPr>
          <w:bCs/>
          <w:color w:val="000000" w:themeColor="text1"/>
          <w:sz w:val="28"/>
          <w:szCs w:val="28"/>
        </w:rPr>
      </w:pPr>
      <w:r>
        <w:rPr>
          <w:bCs/>
          <w:color w:val="000000" w:themeColor="text1"/>
          <w:sz w:val="28"/>
          <w:szCs w:val="28"/>
        </w:rPr>
        <w:t>BENEFITS AND CUSTOMERS</w:t>
      </w:r>
    </w:p>
    <w:tbl>
      <w:tblPr>
        <w:tblW w:w="14400" w:type="dxa"/>
        <w:tblLook w:val="04A0" w:firstRow="1" w:lastRow="0" w:firstColumn="1" w:lastColumn="0" w:noHBand="0" w:noVBand="1"/>
      </w:tblPr>
      <w:tblGrid>
        <w:gridCol w:w="3295"/>
        <w:gridCol w:w="11105"/>
      </w:tblGrid>
      <w:tr w:rsidR="00846324" w:rsidRPr="00E1117B" w14:paraId="3EAA1BAB" w14:textId="77777777" w:rsidTr="0085246A">
        <w:trPr>
          <w:trHeight w:val="936"/>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auto" w:fill="E6F1F1"/>
            <w:vAlign w:val="center"/>
            <w:hideMark/>
          </w:tcPr>
          <w:p w14:paraId="178640CC" w14:textId="77777777" w:rsidR="00846324" w:rsidRPr="00E1117B" w:rsidRDefault="00846324" w:rsidP="0085246A">
            <w:pPr>
              <w:rPr>
                <w:rFonts w:cs="Calibri"/>
                <w:color w:val="000000"/>
              </w:rPr>
            </w:pPr>
            <w:r w:rsidRPr="00E1117B">
              <w:rPr>
                <w:rFonts w:cs="Calibri"/>
                <w:color w:val="000000"/>
              </w:rPr>
              <w:t>PROCESS OWNER</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147098FF" w14:textId="77777777" w:rsidR="00846324" w:rsidRPr="00E1117B" w:rsidRDefault="00846324" w:rsidP="0085246A">
            <w:pPr>
              <w:rPr>
                <w:rFonts w:cs="Calibri"/>
                <w:color w:val="000000"/>
              </w:rPr>
            </w:pPr>
            <w:r w:rsidRPr="00E1117B">
              <w:rPr>
                <w:rFonts w:cs="Calibri"/>
                <w:color w:val="000000"/>
              </w:rPr>
              <w:t> </w:t>
            </w:r>
            <w:r>
              <w:rPr>
                <w:rFonts w:cs="Calibri"/>
                <w:color w:val="000000"/>
              </w:rPr>
              <w:t xml:space="preserve">Sally Jessy Raphael, Morton Downey Jr. </w:t>
            </w:r>
          </w:p>
        </w:tc>
      </w:tr>
      <w:tr w:rsidR="00846324" w:rsidRPr="00E1117B" w14:paraId="586A9CBA" w14:textId="77777777" w:rsidTr="0085246A">
        <w:trPr>
          <w:trHeight w:val="936"/>
        </w:trPr>
        <w:tc>
          <w:tcPr>
            <w:tcW w:w="1975" w:type="dxa"/>
            <w:tcBorders>
              <w:top w:val="nil"/>
              <w:left w:val="single" w:sz="4" w:space="0" w:color="BFBFBF"/>
              <w:bottom w:val="single" w:sz="4" w:space="0" w:color="BFBFBF"/>
              <w:right w:val="single" w:sz="4" w:space="0" w:color="BFBFBF"/>
            </w:tcBorders>
            <w:shd w:val="clear" w:color="auto" w:fill="E6F1F1"/>
            <w:vAlign w:val="center"/>
            <w:hideMark/>
          </w:tcPr>
          <w:p w14:paraId="1EF44F55" w14:textId="77777777" w:rsidR="00846324" w:rsidRPr="00E1117B" w:rsidRDefault="00846324" w:rsidP="0085246A">
            <w:pPr>
              <w:rPr>
                <w:rFonts w:cs="Calibri"/>
                <w:color w:val="000000"/>
              </w:rPr>
            </w:pPr>
            <w:r w:rsidRPr="00E1117B">
              <w:rPr>
                <w:rFonts w:cs="Calibri"/>
                <w:color w:val="000000"/>
              </w:rPr>
              <w:t>KEY STAKEHOLDERS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D942C0C" w14:textId="77777777" w:rsidR="00846324" w:rsidRPr="00E1117B" w:rsidRDefault="00846324" w:rsidP="0085246A">
            <w:pPr>
              <w:rPr>
                <w:rFonts w:cs="Calibri"/>
                <w:color w:val="000000"/>
              </w:rPr>
            </w:pPr>
            <w:r w:rsidRPr="00E1117B">
              <w:rPr>
                <w:rFonts w:cs="Calibri"/>
                <w:color w:val="000000"/>
              </w:rPr>
              <w:t> </w:t>
            </w:r>
            <w:r>
              <w:rPr>
                <w:rFonts w:cs="Calibri"/>
                <w:color w:val="000000"/>
              </w:rPr>
              <w:t xml:space="preserve">Joey Bagadonuts, </w:t>
            </w:r>
          </w:p>
        </w:tc>
      </w:tr>
      <w:tr w:rsidR="00846324" w:rsidRPr="00E1117B" w14:paraId="02405FCC" w14:textId="77777777" w:rsidTr="0085246A">
        <w:trPr>
          <w:trHeight w:val="936"/>
        </w:trPr>
        <w:tc>
          <w:tcPr>
            <w:tcW w:w="1975" w:type="dxa"/>
            <w:tcBorders>
              <w:top w:val="nil"/>
              <w:left w:val="single" w:sz="4" w:space="0" w:color="BFBFBF"/>
              <w:bottom w:val="single" w:sz="4" w:space="0" w:color="BFBFBF"/>
              <w:right w:val="single" w:sz="4" w:space="0" w:color="BFBFBF"/>
            </w:tcBorders>
            <w:shd w:val="clear" w:color="auto" w:fill="E6F1F1"/>
            <w:vAlign w:val="center"/>
            <w:hideMark/>
          </w:tcPr>
          <w:p w14:paraId="0D0B79A5" w14:textId="77777777" w:rsidR="00846324" w:rsidRPr="00E1117B" w:rsidRDefault="00846324" w:rsidP="0085246A">
            <w:pPr>
              <w:rPr>
                <w:rFonts w:cs="Calibri"/>
                <w:color w:val="000000"/>
              </w:rPr>
            </w:pPr>
            <w:r w:rsidRPr="00E1117B">
              <w:rPr>
                <w:rFonts w:cs="Calibri"/>
                <w:color w:val="000000"/>
              </w:rPr>
              <w:t>FINAL CUSTOMER</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0C465BE7" w14:textId="77777777" w:rsidR="00846324" w:rsidRPr="00E1117B" w:rsidRDefault="00846324" w:rsidP="0085246A">
            <w:pPr>
              <w:rPr>
                <w:rFonts w:cs="Calibri"/>
                <w:color w:val="000000"/>
              </w:rPr>
            </w:pPr>
            <w:r w:rsidRPr="00E1117B">
              <w:rPr>
                <w:rFonts w:cs="Calibri"/>
                <w:color w:val="000000"/>
              </w:rPr>
              <w:t> </w:t>
            </w:r>
            <w:r>
              <w:rPr>
                <w:rFonts w:cs="Calibri"/>
                <w:color w:val="000000"/>
              </w:rPr>
              <w:t>HR support staff and CIO for Quantum Technologies</w:t>
            </w:r>
          </w:p>
        </w:tc>
      </w:tr>
      <w:tr w:rsidR="00846324" w:rsidRPr="00E1117B" w14:paraId="68E4699B" w14:textId="77777777" w:rsidTr="0085246A">
        <w:trPr>
          <w:trHeight w:val="936"/>
        </w:trPr>
        <w:tc>
          <w:tcPr>
            <w:tcW w:w="1975" w:type="dxa"/>
            <w:tcBorders>
              <w:top w:val="nil"/>
              <w:left w:val="single" w:sz="4" w:space="0" w:color="BFBFBF"/>
              <w:bottom w:val="single" w:sz="4" w:space="0" w:color="BFBFBF"/>
              <w:right w:val="single" w:sz="4" w:space="0" w:color="BFBFBF"/>
            </w:tcBorders>
            <w:shd w:val="clear" w:color="auto" w:fill="E6F1F1"/>
            <w:vAlign w:val="center"/>
            <w:hideMark/>
          </w:tcPr>
          <w:p w14:paraId="7AA7D565" w14:textId="77777777" w:rsidR="00846324" w:rsidRPr="00E1117B" w:rsidRDefault="00846324" w:rsidP="0085246A">
            <w:pPr>
              <w:rPr>
                <w:rFonts w:cs="Calibri"/>
                <w:color w:val="000000"/>
              </w:rPr>
            </w:pPr>
            <w:r w:rsidRPr="00E1117B">
              <w:rPr>
                <w:rFonts w:cs="Calibri"/>
                <w:color w:val="000000"/>
              </w:rPr>
              <w:t>EXPECTED BENEFITS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13B27E0E" w14:textId="77777777" w:rsidR="00846324" w:rsidRDefault="00846324" w:rsidP="00846324">
            <w:pPr>
              <w:pStyle w:val="ListParagraph"/>
              <w:numPr>
                <w:ilvl w:val="0"/>
                <w:numId w:val="1"/>
              </w:numPr>
              <w:rPr>
                <w:sz w:val="22"/>
                <w:szCs w:val="22"/>
              </w:rPr>
            </w:pPr>
            <w:r w:rsidRPr="00F912EE">
              <w:rPr>
                <w:rFonts w:ascii="Segoe UI" w:hAnsi="Segoe UI" w:cs="Segoe UI"/>
                <w:color w:val="000000"/>
                <w:sz w:val="22"/>
                <w:szCs w:val="22"/>
              </w:rPr>
              <w:t>T</w:t>
            </w:r>
            <w:r w:rsidRPr="00F912EE">
              <w:rPr>
                <w:rFonts w:ascii="Segoe UI" w:hAnsi="Segoe UI" w:cs="Segoe UI"/>
                <w:color w:val="374151"/>
                <w:sz w:val="22"/>
                <w:szCs w:val="22"/>
                <w:shd w:val="clear" w:color="auto" w:fill="FFFFFF"/>
              </w:rPr>
              <w:t>ailored</w:t>
            </w:r>
            <w:r>
              <w:rPr>
                <w:rFonts w:ascii="Segoe UI" w:hAnsi="Segoe UI" w:cs="Segoe UI"/>
                <w:color w:val="374151"/>
                <w:sz w:val="22"/>
                <w:szCs w:val="22"/>
                <w:shd w:val="clear" w:color="auto" w:fill="FFFFFF"/>
              </w:rPr>
              <w:t xml:space="preserve"> and reliable hardware solutions.</w:t>
            </w:r>
          </w:p>
          <w:p w14:paraId="419A9AF4" w14:textId="77777777" w:rsidR="00846324" w:rsidRDefault="00846324" w:rsidP="00846324">
            <w:pPr>
              <w:pStyle w:val="ListParagraph"/>
              <w:numPr>
                <w:ilvl w:val="0"/>
                <w:numId w:val="1"/>
              </w:numPr>
              <w:rPr>
                <w:sz w:val="22"/>
                <w:szCs w:val="22"/>
              </w:rPr>
            </w:pPr>
            <w:r>
              <w:rPr>
                <w:rFonts w:ascii="Segoe UI" w:hAnsi="Segoe UI" w:cs="Segoe UI"/>
                <w:color w:val="374151"/>
                <w:sz w:val="22"/>
                <w:szCs w:val="22"/>
                <w:shd w:val="clear" w:color="auto" w:fill="FFFFFF"/>
              </w:rPr>
              <w:t>Comprehensive payroll management software suite.</w:t>
            </w:r>
          </w:p>
          <w:p w14:paraId="6337617F" w14:textId="77777777" w:rsidR="00846324" w:rsidRDefault="00846324" w:rsidP="00846324">
            <w:pPr>
              <w:pStyle w:val="ListParagraph"/>
              <w:numPr>
                <w:ilvl w:val="0"/>
                <w:numId w:val="1"/>
              </w:numPr>
              <w:rPr>
                <w:sz w:val="22"/>
                <w:szCs w:val="22"/>
              </w:rPr>
            </w:pPr>
            <w:r>
              <w:rPr>
                <w:rFonts w:ascii="Segoe UI" w:hAnsi="Segoe UI" w:cs="Segoe UI"/>
                <w:color w:val="374151"/>
                <w:sz w:val="22"/>
                <w:szCs w:val="22"/>
                <w:shd w:val="clear" w:color="auto" w:fill="FFFFFF"/>
              </w:rPr>
              <w:t>Seamless hardware and software installation.</w:t>
            </w:r>
          </w:p>
          <w:p w14:paraId="5EA443B0" w14:textId="77777777" w:rsidR="00846324" w:rsidRDefault="00846324" w:rsidP="00846324">
            <w:pPr>
              <w:pStyle w:val="ListParagraph"/>
              <w:numPr>
                <w:ilvl w:val="0"/>
                <w:numId w:val="1"/>
              </w:numPr>
              <w:rPr>
                <w:sz w:val="22"/>
                <w:szCs w:val="22"/>
              </w:rPr>
            </w:pPr>
            <w:r>
              <w:rPr>
                <w:rFonts w:ascii="Segoe UI" w:hAnsi="Segoe UI" w:cs="Segoe UI"/>
                <w:color w:val="374151"/>
                <w:sz w:val="22"/>
                <w:szCs w:val="22"/>
                <w:shd w:val="clear" w:color="auto" w:fill="FFFFFF"/>
              </w:rPr>
              <w:t>Smooth transition with data migration for tax compliance</w:t>
            </w:r>
          </w:p>
          <w:p w14:paraId="5EC5AF1F" w14:textId="77777777" w:rsidR="00846324" w:rsidRDefault="00846324" w:rsidP="00846324">
            <w:pPr>
              <w:pStyle w:val="ListParagraph"/>
              <w:numPr>
                <w:ilvl w:val="0"/>
                <w:numId w:val="1"/>
              </w:numPr>
              <w:rPr>
                <w:sz w:val="22"/>
                <w:szCs w:val="22"/>
              </w:rPr>
            </w:pPr>
            <w:r>
              <w:rPr>
                <w:rFonts w:ascii="Segoe UI" w:hAnsi="Segoe UI" w:cs="Segoe UI"/>
                <w:color w:val="374151"/>
                <w:sz w:val="22"/>
                <w:szCs w:val="22"/>
                <w:shd w:val="clear" w:color="auto" w:fill="FFFFFF"/>
              </w:rPr>
              <w:t>Conduct targeted training sessions with Administration, support staff, and end users for effective system use.</w:t>
            </w:r>
          </w:p>
          <w:p w14:paraId="60DC1F96" w14:textId="77777777" w:rsidR="00846324" w:rsidRDefault="00846324" w:rsidP="00846324">
            <w:pPr>
              <w:pStyle w:val="ListParagraph"/>
              <w:numPr>
                <w:ilvl w:val="0"/>
                <w:numId w:val="1"/>
              </w:numPr>
              <w:rPr>
                <w:sz w:val="22"/>
                <w:szCs w:val="22"/>
              </w:rPr>
            </w:pPr>
            <w:r>
              <w:rPr>
                <w:rFonts w:ascii="Segoe UI" w:hAnsi="Segoe UI" w:cs="Segoe UI"/>
                <w:color w:val="374151"/>
                <w:sz w:val="22"/>
                <w:szCs w:val="22"/>
                <w:shd w:val="clear" w:color="auto" w:fill="FFFFFF"/>
              </w:rPr>
              <w:t>Continuous support for any post-implementation needs.</w:t>
            </w:r>
          </w:p>
          <w:p w14:paraId="77B4A9D6" w14:textId="77777777" w:rsidR="00846324" w:rsidRPr="00E1117B" w:rsidRDefault="00846324" w:rsidP="0085246A">
            <w:pPr>
              <w:rPr>
                <w:rFonts w:cs="Calibri"/>
                <w:color w:val="000000"/>
              </w:rPr>
            </w:pPr>
          </w:p>
        </w:tc>
      </w:tr>
    </w:tbl>
    <w:p w14:paraId="1DB44AAF" w14:textId="77777777" w:rsidR="00846324" w:rsidRDefault="00846324" w:rsidP="00846324">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2983"/>
        <w:gridCol w:w="1771"/>
        <w:gridCol w:w="1735"/>
        <w:gridCol w:w="3200"/>
        <w:gridCol w:w="4711"/>
      </w:tblGrid>
      <w:tr w:rsidR="00846324" w:rsidRPr="00E1117B" w14:paraId="3A3A1D11" w14:textId="77777777" w:rsidTr="0085246A">
        <w:trPr>
          <w:trHeight w:val="432"/>
        </w:trPr>
        <w:tc>
          <w:tcPr>
            <w:tcW w:w="2980" w:type="dxa"/>
            <w:tcBorders>
              <w:top w:val="single" w:sz="24" w:space="0" w:color="BFBFBF" w:themeColor="background1" w:themeShade="BF"/>
              <w:left w:val="single" w:sz="4" w:space="0" w:color="BFBFBF"/>
              <w:bottom w:val="single" w:sz="4" w:space="0" w:color="BFBFBF"/>
              <w:right w:val="double" w:sz="6" w:space="0" w:color="BFBFBF"/>
            </w:tcBorders>
            <w:shd w:val="clear" w:color="000000" w:fill="D9D9D9"/>
            <w:vAlign w:val="center"/>
            <w:hideMark/>
          </w:tcPr>
          <w:p w14:paraId="28A1DA37" w14:textId="77777777" w:rsidR="00846324" w:rsidRPr="00E1117B" w:rsidRDefault="00846324" w:rsidP="0085246A">
            <w:pPr>
              <w:rPr>
                <w:rFonts w:cs="Calibri"/>
                <w:b/>
                <w:bCs/>
                <w:color w:val="000000"/>
                <w:sz w:val="18"/>
                <w:szCs w:val="18"/>
              </w:rPr>
            </w:pPr>
            <w:r w:rsidRPr="00E1117B">
              <w:rPr>
                <w:rFonts w:cs="Calibri"/>
                <w:b/>
                <w:bCs/>
                <w:color w:val="000000"/>
                <w:sz w:val="18"/>
                <w:szCs w:val="18"/>
              </w:rPr>
              <w:t>TYPE OF BENEFIT</w:t>
            </w:r>
          </w:p>
        </w:tc>
        <w:tc>
          <w:tcPr>
            <w:tcW w:w="8320" w:type="dxa"/>
            <w:gridSpan w:val="3"/>
            <w:tcBorders>
              <w:top w:val="single" w:sz="24" w:space="0" w:color="BFBFBF" w:themeColor="background1" w:themeShade="BF"/>
              <w:left w:val="nil"/>
              <w:bottom w:val="single" w:sz="4" w:space="0" w:color="BFBFBF"/>
              <w:right w:val="double" w:sz="6" w:space="0" w:color="BFBFBF"/>
            </w:tcBorders>
            <w:shd w:val="clear" w:color="000000" w:fill="D9D9D9"/>
            <w:vAlign w:val="center"/>
            <w:hideMark/>
          </w:tcPr>
          <w:p w14:paraId="643D4420" w14:textId="77777777" w:rsidR="00846324" w:rsidRPr="00E1117B" w:rsidRDefault="00846324" w:rsidP="0085246A">
            <w:pPr>
              <w:rPr>
                <w:rFonts w:cs="Calibri"/>
                <w:b/>
                <w:bCs/>
                <w:color w:val="000000"/>
                <w:sz w:val="18"/>
                <w:szCs w:val="18"/>
              </w:rPr>
            </w:pPr>
            <w:r w:rsidRPr="00E1117B">
              <w:rPr>
                <w:rFonts w:cs="Calibri"/>
                <w:b/>
                <w:bCs/>
                <w:color w:val="000000"/>
                <w:sz w:val="18"/>
                <w:szCs w:val="18"/>
              </w:rPr>
              <w:t>BASIS OF ESTIMATE</w:t>
            </w:r>
          </w:p>
        </w:tc>
        <w:tc>
          <w:tcPr>
            <w:tcW w:w="3100" w:type="dxa"/>
            <w:tcBorders>
              <w:top w:val="single" w:sz="24" w:space="0" w:color="BFBFBF" w:themeColor="background1" w:themeShade="BF"/>
              <w:left w:val="nil"/>
              <w:bottom w:val="single" w:sz="4" w:space="0" w:color="BFBFBF"/>
              <w:right w:val="single" w:sz="4" w:space="0" w:color="BFBFBF"/>
            </w:tcBorders>
            <w:shd w:val="clear" w:color="000000" w:fill="D9D9D9"/>
            <w:vAlign w:val="center"/>
            <w:hideMark/>
          </w:tcPr>
          <w:p w14:paraId="1D6B58CB" w14:textId="77777777" w:rsidR="00846324" w:rsidRPr="00E1117B" w:rsidRDefault="00846324" w:rsidP="0085246A">
            <w:pPr>
              <w:jc w:val="center"/>
              <w:rPr>
                <w:rFonts w:cs="Calibri"/>
                <w:b/>
                <w:bCs/>
                <w:color w:val="000000"/>
                <w:sz w:val="18"/>
                <w:szCs w:val="18"/>
              </w:rPr>
            </w:pPr>
            <w:r w:rsidRPr="00E1117B">
              <w:rPr>
                <w:rFonts w:cs="Calibri"/>
                <w:b/>
                <w:bCs/>
                <w:color w:val="000000"/>
                <w:sz w:val="18"/>
                <w:szCs w:val="18"/>
              </w:rPr>
              <w:t>ESTIMATED BENEFIT AMOUNT</w:t>
            </w:r>
          </w:p>
        </w:tc>
      </w:tr>
      <w:tr w:rsidR="00846324" w:rsidRPr="00E1117B" w14:paraId="69BAD22A" w14:textId="77777777" w:rsidTr="0085246A">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6279ED4A" w14:textId="77777777" w:rsidR="00846324" w:rsidRPr="00E1117B" w:rsidRDefault="00846324" w:rsidP="0085246A">
            <w:pPr>
              <w:rPr>
                <w:rFonts w:cs="Calibri"/>
                <w:b/>
                <w:bCs/>
                <w:color w:val="000000"/>
              </w:rPr>
            </w:pPr>
            <w:r w:rsidRPr="00E1117B">
              <w:rPr>
                <w:rFonts w:cs="Calibri"/>
                <w:b/>
                <w:bCs/>
                <w:color w:val="000000"/>
              </w:rPr>
              <w:t>Specific Cost Savings</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7A912119" w14:textId="77777777" w:rsidR="00846324" w:rsidRPr="00E1117B" w:rsidRDefault="00846324" w:rsidP="0085246A">
            <w:pPr>
              <w:rPr>
                <w:rFonts w:cs="Calibri"/>
                <w:color w:val="000000"/>
              </w:rPr>
            </w:pPr>
            <w:r w:rsidRPr="00E1117B">
              <w:rPr>
                <w:rFonts w:cs="Calibri"/>
                <w:color w:val="000000"/>
              </w:rPr>
              <w:t> </w:t>
            </w:r>
            <w:r>
              <w:rPr>
                <w:rFonts w:cs="Calibri"/>
                <w:color w:val="000000"/>
              </w:rPr>
              <w:t xml:space="preserve">Extended hardware lifecycle </w:t>
            </w:r>
          </w:p>
        </w:tc>
        <w:tc>
          <w:tcPr>
            <w:tcW w:w="3100" w:type="dxa"/>
            <w:tcBorders>
              <w:top w:val="nil"/>
              <w:left w:val="nil"/>
              <w:bottom w:val="single" w:sz="4" w:space="0" w:color="BFBFBF"/>
              <w:right w:val="single" w:sz="4" w:space="0" w:color="BFBFBF"/>
            </w:tcBorders>
            <w:shd w:val="clear" w:color="000000" w:fill="F9F9F9"/>
            <w:noWrap/>
            <w:vAlign w:val="center"/>
            <w:hideMark/>
          </w:tcPr>
          <w:p w14:paraId="2CAFA788" w14:textId="77777777" w:rsidR="00846324" w:rsidRPr="00E1117B" w:rsidRDefault="00846324" w:rsidP="0085246A">
            <w:pPr>
              <w:jc w:val="right"/>
              <w:rPr>
                <w:rFonts w:cs="Calibri"/>
                <w:color w:val="000000"/>
              </w:rPr>
            </w:pPr>
            <w:r w:rsidRPr="00E1117B">
              <w:rPr>
                <w:rFonts w:cs="Calibri"/>
                <w:color w:val="000000"/>
              </w:rPr>
              <w:t xml:space="preserve"> $                              25,000.00 </w:t>
            </w:r>
          </w:p>
        </w:tc>
      </w:tr>
      <w:tr w:rsidR="00846324" w:rsidRPr="00E1117B" w14:paraId="038C2A3F" w14:textId="77777777" w:rsidTr="0085246A">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3F1D7338" w14:textId="77777777" w:rsidR="00846324" w:rsidRPr="00E1117B" w:rsidRDefault="00846324" w:rsidP="0085246A">
            <w:pPr>
              <w:rPr>
                <w:rFonts w:cs="Calibri"/>
                <w:b/>
                <w:bCs/>
                <w:color w:val="000000"/>
              </w:rPr>
            </w:pPr>
            <w:r>
              <w:rPr>
                <w:rFonts w:cs="Calibri"/>
                <w:b/>
                <w:bCs/>
                <w:color w:val="000000"/>
              </w:rPr>
              <w:t>Compliance adherence</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67D9FCA4" w14:textId="77777777" w:rsidR="00846324" w:rsidRPr="00E1117B" w:rsidRDefault="00846324" w:rsidP="0085246A">
            <w:pPr>
              <w:rPr>
                <w:rFonts w:cs="Calibri"/>
                <w:color w:val="000000"/>
              </w:rPr>
            </w:pPr>
            <w:r>
              <w:rPr>
                <w:rFonts w:cs="Calibri"/>
                <w:color w:val="000000"/>
              </w:rPr>
              <w:t>Refund on CMMC fine</w:t>
            </w:r>
            <w:r w:rsidRPr="00E1117B">
              <w:rPr>
                <w:rFonts w:cs="Calibri"/>
                <w:color w:val="000000"/>
              </w:rPr>
              <w:t> </w:t>
            </w:r>
          </w:p>
        </w:tc>
        <w:tc>
          <w:tcPr>
            <w:tcW w:w="3100" w:type="dxa"/>
            <w:tcBorders>
              <w:top w:val="nil"/>
              <w:left w:val="nil"/>
              <w:bottom w:val="single" w:sz="4" w:space="0" w:color="BFBFBF"/>
              <w:right w:val="single" w:sz="4" w:space="0" w:color="BFBFBF"/>
            </w:tcBorders>
            <w:shd w:val="clear" w:color="000000" w:fill="F9F9F9"/>
            <w:noWrap/>
            <w:vAlign w:val="center"/>
            <w:hideMark/>
          </w:tcPr>
          <w:p w14:paraId="30BDFC7E" w14:textId="77777777" w:rsidR="00846324" w:rsidRPr="00E1117B" w:rsidRDefault="00846324" w:rsidP="0085246A">
            <w:pPr>
              <w:jc w:val="right"/>
              <w:rPr>
                <w:rFonts w:cs="Calibri"/>
                <w:color w:val="000000"/>
              </w:rPr>
            </w:pPr>
            <w:r w:rsidRPr="00E1117B">
              <w:rPr>
                <w:rFonts w:cs="Calibri"/>
                <w:color w:val="000000"/>
              </w:rPr>
              <w:t xml:space="preserve"> $                              92,500.00 </w:t>
            </w:r>
          </w:p>
        </w:tc>
      </w:tr>
      <w:tr w:rsidR="00846324" w:rsidRPr="00E1117B" w14:paraId="4A81283A" w14:textId="77777777" w:rsidTr="0085246A">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333D5667" w14:textId="77777777" w:rsidR="00846324" w:rsidRPr="00E1117B" w:rsidRDefault="00846324" w:rsidP="0085246A">
            <w:pPr>
              <w:rPr>
                <w:rFonts w:cs="Calibri"/>
                <w:b/>
                <w:bCs/>
                <w:color w:val="000000"/>
              </w:rPr>
            </w:pPr>
            <w:r w:rsidRPr="00E1117B">
              <w:rPr>
                <w:rFonts w:cs="Calibri"/>
                <w:b/>
                <w:bCs/>
                <w:color w:val="000000"/>
              </w:rPr>
              <w:t>Higher Productivity (Soft)</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53288B01" w14:textId="77777777" w:rsidR="00846324" w:rsidRPr="00E1117B" w:rsidRDefault="00846324" w:rsidP="0085246A">
            <w:pPr>
              <w:rPr>
                <w:rFonts w:cs="Calibri"/>
                <w:color w:val="000000"/>
              </w:rPr>
            </w:pPr>
            <w:r w:rsidRPr="00E1117B">
              <w:rPr>
                <w:rFonts w:cs="Calibri"/>
                <w:color w:val="000000"/>
              </w:rPr>
              <w:t> </w:t>
            </w:r>
            <w:r>
              <w:rPr>
                <w:rFonts w:cs="Calibri"/>
                <w:color w:val="000000"/>
              </w:rPr>
              <w:t>Automated payroll processing</w:t>
            </w:r>
          </w:p>
        </w:tc>
        <w:tc>
          <w:tcPr>
            <w:tcW w:w="3100" w:type="dxa"/>
            <w:tcBorders>
              <w:top w:val="nil"/>
              <w:left w:val="nil"/>
              <w:bottom w:val="single" w:sz="4" w:space="0" w:color="BFBFBF"/>
              <w:right w:val="single" w:sz="4" w:space="0" w:color="BFBFBF"/>
            </w:tcBorders>
            <w:shd w:val="clear" w:color="000000" w:fill="F9F9F9"/>
            <w:noWrap/>
            <w:vAlign w:val="center"/>
            <w:hideMark/>
          </w:tcPr>
          <w:p w14:paraId="55697A2E" w14:textId="77777777" w:rsidR="00846324" w:rsidRPr="00E1117B" w:rsidRDefault="00846324" w:rsidP="0085246A">
            <w:pPr>
              <w:jc w:val="right"/>
              <w:rPr>
                <w:rFonts w:cs="Calibri"/>
                <w:color w:val="000000"/>
              </w:rPr>
            </w:pPr>
            <w:r w:rsidRPr="00E1117B">
              <w:rPr>
                <w:rFonts w:cs="Calibri"/>
                <w:color w:val="000000"/>
              </w:rPr>
              <w:t xml:space="preserve"> $                              17,500.00 </w:t>
            </w:r>
          </w:p>
        </w:tc>
      </w:tr>
      <w:tr w:rsidR="00846324" w:rsidRPr="00E1117B" w14:paraId="2005656A" w14:textId="77777777" w:rsidTr="0085246A">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57F11A07" w14:textId="77777777" w:rsidR="00846324" w:rsidRPr="00E1117B" w:rsidRDefault="00846324" w:rsidP="0085246A">
            <w:pPr>
              <w:rPr>
                <w:rFonts w:cs="Calibri"/>
                <w:b/>
                <w:bCs/>
                <w:color w:val="000000"/>
              </w:rPr>
            </w:pPr>
            <w:r w:rsidRPr="00E1117B">
              <w:rPr>
                <w:rFonts w:cs="Calibri"/>
                <w:b/>
                <w:bCs/>
                <w:color w:val="000000"/>
              </w:rPr>
              <w:lastRenderedPageBreak/>
              <w:t>Improved Compliance</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57805A08" w14:textId="77777777" w:rsidR="00846324" w:rsidRPr="00E1117B" w:rsidRDefault="00846324" w:rsidP="0085246A">
            <w:pPr>
              <w:rPr>
                <w:rFonts w:cs="Calibri"/>
                <w:color w:val="000000"/>
              </w:rPr>
            </w:pPr>
            <w:r w:rsidRPr="00E1117B">
              <w:rPr>
                <w:rFonts w:cs="Calibri"/>
                <w:color w:val="000000"/>
              </w:rPr>
              <w:t> </w:t>
            </w:r>
            <w:r>
              <w:rPr>
                <w:rFonts w:cs="Calibri"/>
                <w:color w:val="000000"/>
              </w:rPr>
              <w:t xml:space="preserve">Audit and compliance reduction </w:t>
            </w:r>
          </w:p>
        </w:tc>
        <w:tc>
          <w:tcPr>
            <w:tcW w:w="3100" w:type="dxa"/>
            <w:tcBorders>
              <w:top w:val="nil"/>
              <w:left w:val="nil"/>
              <w:bottom w:val="single" w:sz="4" w:space="0" w:color="BFBFBF"/>
              <w:right w:val="single" w:sz="4" w:space="0" w:color="BFBFBF"/>
            </w:tcBorders>
            <w:shd w:val="clear" w:color="000000" w:fill="F9F9F9"/>
            <w:noWrap/>
            <w:vAlign w:val="center"/>
            <w:hideMark/>
          </w:tcPr>
          <w:p w14:paraId="720AB66D" w14:textId="77777777" w:rsidR="00846324" w:rsidRPr="00E1117B" w:rsidRDefault="00846324" w:rsidP="0085246A">
            <w:pPr>
              <w:jc w:val="right"/>
              <w:rPr>
                <w:rFonts w:cs="Calibri"/>
                <w:color w:val="000000"/>
              </w:rPr>
            </w:pPr>
            <w:r w:rsidRPr="00E1117B">
              <w:rPr>
                <w:rFonts w:cs="Calibri"/>
                <w:color w:val="000000"/>
              </w:rPr>
              <w:t xml:space="preserve"> $                              12,000.00 </w:t>
            </w:r>
          </w:p>
        </w:tc>
      </w:tr>
      <w:tr w:rsidR="00846324" w:rsidRPr="00E1117B" w14:paraId="192A1D6B" w14:textId="77777777" w:rsidTr="0085246A">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0A106A0E" w14:textId="77777777" w:rsidR="00846324" w:rsidRPr="00E1117B" w:rsidRDefault="00846324" w:rsidP="0085246A">
            <w:pPr>
              <w:rPr>
                <w:rFonts w:cs="Calibri"/>
                <w:b/>
                <w:bCs/>
                <w:color w:val="000000"/>
              </w:rPr>
            </w:pPr>
            <w:r w:rsidRPr="00E1117B">
              <w:rPr>
                <w:rFonts w:cs="Calibri"/>
                <w:b/>
                <w:bCs/>
                <w:color w:val="000000"/>
              </w:rPr>
              <w:t>Better Decision Making</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32C146B2" w14:textId="77777777" w:rsidR="00846324" w:rsidRPr="00E1117B" w:rsidRDefault="00846324" w:rsidP="0085246A">
            <w:pPr>
              <w:rPr>
                <w:rFonts w:cs="Calibri"/>
                <w:color w:val="000000"/>
              </w:rPr>
            </w:pPr>
            <w:r w:rsidRPr="00E1117B">
              <w:rPr>
                <w:rFonts w:cs="Calibri"/>
                <w:color w:val="000000"/>
              </w:rPr>
              <w:t> </w:t>
            </w:r>
            <w:r>
              <w:rPr>
                <w:rFonts w:cs="Calibri"/>
                <w:color w:val="000000"/>
              </w:rPr>
              <w:t>Real-time costing for hourly employees</w:t>
            </w:r>
          </w:p>
        </w:tc>
        <w:tc>
          <w:tcPr>
            <w:tcW w:w="3100" w:type="dxa"/>
            <w:tcBorders>
              <w:top w:val="nil"/>
              <w:left w:val="nil"/>
              <w:bottom w:val="single" w:sz="4" w:space="0" w:color="BFBFBF"/>
              <w:right w:val="single" w:sz="4" w:space="0" w:color="BFBFBF"/>
            </w:tcBorders>
            <w:shd w:val="clear" w:color="000000" w:fill="F9F9F9"/>
            <w:noWrap/>
            <w:vAlign w:val="center"/>
            <w:hideMark/>
          </w:tcPr>
          <w:p w14:paraId="3BC1E990" w14:textId="77777777" w:rsidR="00846324" w:rsidRPr="00E1117B" w:rsidRDefault="00846324" w:rsidP="0085246A">
            <w:pPr>
              <w:jc w:val="right"/>
              <w:rPr>
                <w:rFonts w:cs="Calibri"/>
                <w:color w:val="000000"/>
              </w:rPr>
            </w:pPr>
            <w:r w:rsidRPr="00E1117B">
              <w:rPr>
                <w:rFonts w:cs="Calibri"/>
                <w:color w:val="000000"/>
              </w:rPr>
              <w:t xml:space="preserve"> $                              18,500.00 </w:t>
            </w:r>
          </w:p>
        </w:tc>
      </w:tr>
      <w:tr w:rsidR="00846324" w:rsidRPr="00E1117B" w14:paraId="45DBA3D5" w14:textId="77777777" w:rsidTr="0085246A">
        <w:trPr>
          <w:trHeight w:val="648"/>
        </w:trPr>
        <w:tc>
          <w:tcPr>
            <w:tcW w:w="2980" w:type="dxa"/>
            <w:tcBorders>
              <w:top w:val="nil"/>
              <w:left w:val="single" w:sz="4" w:space="0" w:color="BFBFBF"/>
              <w:bottom w:val="single" w:sz="4" w:space="0" w:color="BFBFBF"/>
              <w:right w:val="double" w:sz="6" w:space="0" w:color="BFBFBF"/>
            </w:tcBorders>
            <w:shd w:val="clear" w:color="000000" w:fill="F2F2F2"/>
            <w:vAlign w:val="center"/>
            <w:hideMark/>
          </w:tcPr>
          <w:p w14:paraId="7FB75F1E" w14:textId="77777777" w:rsidR="00846324" w:rsidRPr="00E1117B" w:rsidRDefault="00846324" w:rsidP="0085246A">
            <w:pPr>
              <w:rPr>
                <w:rFonts w:cs="Calibri"/>
                <w:b/>
                <w:bCs/>
                <w:color w:val="000000"/>
              </w:rPr>
            </w:pPr>
            <w:r w:rsidRPr="00E1117B">
              <w:rPr>
                <w:rFonts w:cs="Calibri"/>
                <w:b/>
                <w:bCs/>
                <w:color w:val="000000"/>
              </w:rPr>
              <w:t>Less Maintenance</w:t>
            </w:r>
          </w:p>
        </w:tc>
        <w:tc>
          <w:tcPr>
            <w:tcW w:w="8320" w:type="dxa"/>
            <w:gridSpan w:val="3"/>
            <w:tcBorders>
              <w:top w:val="single" w:sz="4" w:space="0" w:color="BFBFBF"/>
              <w:left w:val="nil"/>
              <w:bottom w:val="single" w:sz="4" w:space="0" w:color="BFBFBF"/>
              <w:right w:val="double" w:sz="6" w:space="0" w:color="BFBFBF"/>
            </w:tcBorders>
            <w:shd w:val="clear" w:color="auto" w:fill="auto"/>
            <w:vAlign w:val="center"/>
            <w:hideMark/>
          </w:tcPr>
          <w:p w14:paraId="38C90C84" w14:textId="77777777" w:rsidR="00846324" w:rsidRPr="00E1117B" w:rsidRDefault="00846324" w:rsidP="0085246A">
            <w:pPr>
              <w:rPr>
                <w:rFonts w:cs="Calibri"/>
                <w:color w:val="000000"/>
              </w:rPr>
            </w:pPr>
            <w:r w:rsidRPr="00E1117B">
              <w:rPr>
                <w:rFonts w:cs="Calibri"/>
                <w:color w:val="000000"/>
              </w:rPr>
              <w:t> </w:t>
            </w:r>
            <w:r>
              <w:rPr>
                <w:rFonts w:cs="Calibri"/>
                <w:color w:val="000000"/>
              </w:rPr>
              <w:t>Hardware support reduces MSP maintenance on existing servers</w:t>
            </w:r>
          </w:p>
        </w:tc>
        <w:tc>
          <w:tcPr>
            <w:tcW w:w="3100" w:type="dxa"/>
            <w:tcBorders>
              <w:top w:val="nil"/>
              <w:left w:val="nil"/>
              <w:bottom w:val="single" w:sz="4" w:space="0" w:color="BFBFBF"/>
              <w:right w:val="single" w:sz="4" w:space="0" w:color="BFBFBF"/>
            </w:tcBorders>
            <w:shd w:val="clear" w:color="000000" w:fill="F9F9F9"/>
            <w:noWrap/>
            <w:vAlign w:val="center"/>
            <w:hideMark/>
          </w:tcPr>
          <w:p w14:paraId="13F1FF4B" w14:textId="77777777" w:rsidR="00846324" w:rsidRPr="00E1117B" w:rsidRDefault="00846324" w:rsidP="0085246A">
            <w:pPr>
              <w:jc w:val="right"/>
              <w:rPr>
                <w:rFonts w:cs="Calibri"/>
                <w:color w:val="000000"/>
              </w:rPr>
            </w:pPr>
            <w:r w:rsidRPr="00E1117B">
              <w:rPr>
                <w:rFonts w:cs="Calibri"/>
                <w:color w:val="000000"/>
              </w:rPr>
              <w:t xml:space="preserve"> $                              26,000.00 </w:t>
            </w:r>
          </w:p>
        </w:tc>
      </w:tr>
      <w:tr w:rsidR="00846324" w:rsidRPr="00E1117B" w14:paraId="3DBC3811" w14:textId="77777777" w:rsidTr="0085246A">
        <w:trPr>
          <w:trHeight w:val="648"/>
        </w:trPr>
        <w:tc>
          <w:tcPr>
            <w:tcW w:w="2980" w:type="dxa"/>
            <w:tcBorders>
              <w:top w:val="nil"/>
              <w:left w:val="single" w:sz="4" w:space="0" w:color="BFBFBF"/>
              <w:bottom w:val="single" w:sz="8" w:space="0" w:color="BFBFBF"/>
              <w:right w:val="double" w:sz="6" w:space="0" w:color="BFBFBF"/>
            </w:tcBorders>
            <w:shd w:val="clear" w:color="000000" w:fill="F2F2F2"/>
            <w:vAlign w:val="center"/>
            <w:hideMark/>
          </w:tcPr>
          <w:p w14:paraId="1628F614" w14:textId="77777777" w:rsidR="00846324" w:rsidRPr="00E1117B" w:rsidRDefault="00846324" w:rsidP="0085246A">
            <w:pPr>
              <w:rPr>
                <w:rFonts w:cs="Calibri"/>
                <w:b/>
                <w:bCs/>
                <w:color w:val="000000"/>
              </w:rPr>
            </w:pPr>
            <w:r w:rsidRPr="00E1117B">
              <w:rPr>
                <w:rFonts w:cs="Calibri"/>
                <w:b/>
                <w:bCs/>
                <w:color w:val="000000"/>
              </w:rPr>
              <w:t>Other Costs Avoided</w:t>
            </w:r>
          </w:p>
        </w:tc>
        <w:tc>
          <w:tcPr>
            <w:tcW w:w="8320" w:type="dxa"/>
            <w:gridSpan w:val="3"/>
            <w:tcBorders>
              <w:top w:val="single" w:sz="4" w:space="0" w:color="BFBFBF"/>
              <w:left w:val="nil"/>
              <w:bottom w:val="single" w:sz="8" w:space="0" w:color="BFBFBF"/>
              <w:right w:val="double" w:sz="6" w:space="0" w:color="BFBFBF"/>
            </w:tcBorders>
            <w:shd w:val="clear" w:color="auto" w:fill="auto"/>
            <w:vAlign w:val="center"/>
            <w:hideMark/>
          </w:tcPr>
          <w:p w14:paraId="3C750C9F" w14:textId="77777777" w:rsidR="00846324" w:rsidRPr="00E1117B" w:rsidRDefault="00846324" w:rsidP="0085246A">
            <w:pPr>
              <w:rPr>
                <w:rFonts w:cs="Calibri"/>
                <w:color w:val="000000"/>
              </w:rPr>
            </w:pPr>
            <w:r w:rsidRPr="00E1117B">
              <w:rPr>
                <w:rFonts w:cs="Calibri"/>
                <w:color w:val="000000"/>
              </w:rPr>
              <w:t> </w:t>
            </w:r>
            <w:r>
              <w:rPr>
                <w:rFonts w:cs="Calibri"/>
                <w:color w:val="000000"/>
              </w:rPr>
              <w:t xml:space="preserve">Microsoft Server patching and perpetual licensing included. </w:t>
            </w:r>
          </w:p>
        </w:tc>
        <w:tc>
          <w:tcPr>
            <w:tcW w:w="3100" w:type="dxa"/>
            <w:tcBorders>
              <w:top w:val="nil"/>
              <w:left w:val="nil"/>
              <w:bottom w:val="single" w:sz="8" w:space="0" w:color="BFBFBF"/>
              <w:right w:val="single" w:sz="4" w:space="0" w:color="BFBFBF"/>
            </w:tcBorders>
            <w:shd w:val="clear" w:color="000000" w:fill="F9F9F9"/>
            <w:noWrap/>
            <w:vAlign w:val="center"/>
            <w:hideMark/>
          </w:tcPr>
          <w:p w14:paraId="717201CE" w14:textId="77777777" w:rsidR="00846324" w:rsidRPr="00E1117B" w:rsidRDefault="00846324" w:rsidP="0085246A">
            <w:pPr>
              <w:jc w:val="right"/>
              <w:rPr>
                <w:rFonts w:cs="Calibri"/>
                <w:color w:val="000000"/>
              </w:rPr>
            </w:pPr>
            <w:r w:rsidRPr="00E1117B">
              <w:rPr>
                <w:rFonts w:cs="Calibri"/>
                <w:color w:val="000000"/>
              </w:rPr>
              <w:t xml:space="preserve"> $                              46,250.00 </w:t>
            </w:r>
          </w:p>
        </w:tc>
      </w:tr>
      <w:tr w:rsidR="00846324" w:rsidRPr="00E1117B" w14:paraId="578ECD25" w14:textId="77777777" w:rsidTr="0085246A">
        <w:trPr>
          <w:trHeight w:val="576"/>
        </w:trPr>
        <w:tc>
          <w:tcPr>
            <w:tcW w:w="2980" w:type="dxa"/>
            <w:tcBorders>
              <w:top w:val="nil"/>
              <w:left w:val="nil"/>
              <w:bottom w:val="nil"/>
              <w:right w:val="nil"/>
            </w:tcBorders>
            <w:shd w:val="clear" w:color="000000" w:fill="FFFFFF"/>
            <w:vAlign w:val="bottom"/>
            <w:hideMark/>
          </w:tcPr>
          <w:p w14:paraId="78BFC44E" w14:textId="77777777" w:rsidR="00846324" w:rsidRPr="00E1117B" w:rsidRDefault="00846324" w:rsidP="0085246A">
            <w:pPr>
              <w:rPr>
                <w:rFonts w:cs="Calibri"/>
                <w:color w:val="000000"/>
              </w:rPr>
            </w:pPr>
            <w:r w:rsidRPr="00E1117B">
              <w:rPr>
                <w:rFonts w:cs="Calibri"/>
                <w:color w:val="000000"/>
              </w:rPr>
              <w:t> </w:t>
            </w:r>
          </w:p>
        </w:tc>
        <w:tc>
          <w:tcPr>
            <w:tcW w:w="2980" w:type="dxa"/>
            <w:tcBorders>
              <w:top w:val="nil"/>
              <w:left w:val="nil"/>
              <w:bottom w:val="nil"/>
              <w:right w:val="nil"/>
            </w:tcBorders>
            <w:shd w:val="clear" w:color="000000" w:fill="FFFFFF"/>
            <w:vAlign w:val="bottom"/>
            <w:hideMark/>
          </w:tcPr>
          <w:p w14:paraId="6FDAE642" w14:textId="77777777" w:rsidR="00846324" w:rsidRPr="00E1117B" w:rsidRDefault="00846324" w:rsidP="0085246A">
            <w:pPr>
              <w:rPr>
                <w:rFonts w:cs="Calibri"/>
                <w:color w:val="000000"/>
              </w:rPr>
            </w:pPr>
            <w:r w:rsidRPr="00E1117B">
              <w:rPr>
                <w:rFonts w:cs="Calibri"/>
                <w:color w:val="000000"/>
              </w:rPr>
              <w:t> </w:t>
            </w:r>
          </w:p>
        </w:tc>
        <w:tc>
          <w:tcPr>
            <w:tcW w:w="2140" w:type="dxa"/>
            <w:tcBorders>
              <w:top w:val="nil"/>
              <w:left w:val="nil"/>
              <w:bottom w:val="nil"/>
              <w:right w:val="nil"/>
            </w:tcBorders>
            <w:shd w:val="clear" w:color="000000" w:fill="FFFFFF"/>
            <w:vAlign w:val="bottom"/>
            <w:hideMark/>
          </w:tcPr>
          <w:p w14:paraId="3BC070FB" w14:textId="77777777" w:rsidR="00846324" w:rsidRPr="00E1117B" w:rsidRDefault="00846324" w:rsidP="0085246A">
            <w:pPr>
              <w:rPr>
                <w:rFonts w:cs="Calibri"/>
                <w:color w:val="000000"/>
              </w:rPr>
            </w:pPr>
            <w:r w:rsidRPr="00E1117B">
              <w:rPr>
                <w:rFonts w:cs="Calibri"/>
                <w:color w:val="000000"/>
              </w:rPr>
              <w:t> </w:t>
            </w:r>
          </w:p>
        </w:tc>
        <w:tc>
          <w:tcPr>
            <w:tcW w:w="3200" w:type="dxa"/>
            <w:tcBorders>
              <w:top w:val="single" w:sz="8" w:space="0" w:color="BFBFBF"/>
              <w:left w:val="nil"/>
              <w:bottom w:val="nil"/>
              <w:right w:val="nil"/>
            </w:tcBorders>
            <w:shd w:val="clear" w:color="000000" w:fill="FFFFFF"/>
            <w:noWrap/>
            <w:vAlign w:val="center"/>
            <w:hideMark/>
          </w:tcPr>
          <w:p w14:paraId="60BB2286" w14:textId="77777777" w:rsidR="00846324" w:rsidRPr="00E1117B" w:rsidRDefault="00846324" w:rsidP="0085246A">
            <w:pPr>
              <w:jc w:val="right"/>
              <w:rPr>
                <w:rFonts w:cs="Calibri"/>
                <w:color w:val="000000"/>
              </w:rPr>
            </w:pPr>
            <w:r w:rsidRPr="00E1117B">
              <w:rPr>
                <w:rFonts w:cs="Calibri"/>
                <w:color w:val="000000"/>
              </w:rPr>
              <w:t>TOTAL BENEFIT</w:t>
            </w:r>
          </w:p>
        </w:tc>
        <w:tc>
          <w:tcPr>
            <w:tcW w:w="3100" w:type="dxa"/>
            <w:tcBorders>
              <w:top w:val="nil"/>
              <w:left w:val="double" w:sz="6" w:space="0" w:color="BFBFBF"/>
              <w:bottom w:val="single" w:sz="8" w:space="0" w:color="BFBFBF"/>
              <w:right w:val="single" w:sz="4" w:space="0" w:color="BFBFBF"/>
            </w:tcBorders>
            <w:shd w:val="clear" w:color="000000" w:fill="E8E8E8"/>
            <w:noWrap/>
            <w:vAlign w:val="center"/>
            <w:hideMark/>
          </w:tcPr>
          <w:p w14:paraId="06286A9D" w14:textId="77777777" w:rsidR="00846324" w:rsidRPr="00E1117B" w:rsidRDefault="00846324" w:rsidP="0085246A">
            <w:pPr>
              <w:jc w:val="right"/>
              <w:rPr>
                <w:rFonts w:cs="Calibri"/>
                <w:color w:val="000000"/>
              </w:rPr>
            </w:pPr>
            <w:r w:rsidRPr="00E1117B">
              <w:rPr>
                <w:rFonts w:cs="Calibri"/>
                <w:color w:val="000000"/>
              </w:rPr>
              <w:t xml:space="preserve"> $                            237,750.00 </w:t>
            </w:r>
          </w:p>
        </w:tc>
      </w:tr>
    </w:tbl>
    <w:p w14:paraId="1C60E28E" w14:textId="77777777" w:rsidR="00846324" w:rsidRDefault="00846324" w:rsidP="00846324">
      <w:pPr>
        <w:spacing w:line="276" w:lineRule="auto"/>
        <w:outlineLvl w:val="0"/>
        <w:rPr>
          <w:bCs/>
          <w:color w:val="000000" w:themeColor="text1"/>
          <w:sz w:val="28"/>
          <w:szCs w:val="28"/>
        </w:rPr>
      </w:pPr>
    </w:p>
    <w:p w14:paraId="4BE01A75" w14:textId="77777777" w:rsidR="00846324" w:rsidRDefault="00846324" w:rsidP="00846324">
      <w:pPr>
        <w:spacing w:line="276" w:lineRule="auto"/>
        <w:outlineLvl w:val="0"/>
        <w:rPr>
          <w:bCs/>
          <w:color w:val="000000" w:themeColor="text1"/>
          <w:sz w:val="28"/>
          <w:szCs w:val="28"/>
        </w:rPr>
        <w:sectPr w:rsidR="00846324" w:rsidSect="001D4F4E">
          <w:pgSz w:w="15840" w:h="12240" w:orient="landscape"/>
          <w:pgMar w:top="459" w:right="720" w:bottom="189" w:left="576" w:header="720" w:footer="518" w:gutter="0"/>
          <w:cols w:space="720"/>
          <w:titlePg/>
          <w:docGrid w:linePitch="360"/>
        </w:sectPr>
      </w:pPr>
    </w:p>
    <w:p w14:paraId="6F63CF2C" w14:textId="77777777" w:rsidR="00846324" w:rsidRDefault="00846324" w:rsidP="00846324">
      <w:pPr>
        <w:spacing w:line="276" w:lineRule="auto"/>
        <w:outlineLvl w:val="0"/>
        <w:rPr>
          <w:bCs/>
          <w:color w:val="000000" w:themeColor="text1"/>
          <w:sz w:val="28"/>
          <w:szCs w:val="28"/>
        </w:rPr>
      </w:pPr>
    </w:p>
    <w:p w14:paraId="630FAE90" w14:textId="77777777" w:rsidR="00846324" w:rsidRDefault="00846324" w:rsidP="00846324">
      <w:pPr>
        <w:spacing w:line="276" w:lineRule="auto"/>
        <w:outlineLvl w:val="0"/>
        <w:rPr>
          <w:bCs/>
          <w:color w:val="000000" w:themeColor="text1"/>
          <w:sz w:val="28"/>
          <w:szCs w:val="28"/>
        </w:rPr>
      </w:pPr>
      <w:r w:rsidRPr="00E1117B">
        <w:rPr>
          <w:bCs/>
          <w:color w:val="000000" w:themeColor="text1"/>
          <w:sz w:val="28"/>
          <w:szCs w:val="28"/>
        </w:rPr>
        <w:t>RISKS, CONSTRAINTS, AND ASSUMPTIONS</w:t>
      </w:r>
    </w:p>
    <w:tbl>
      <w:tblPr>
        <w:tblW w:w="14400" w:type="dxa"/>
        <w:tblLook w:val="04A0" w:firstRow="1" w:lastRow="0" w:firstColumn="1" w:lastColumn="0" w:noHBand="0" w:noVBand="1"/>
      </w:tblPr>
      <w:tblGrid>
        <w:gridCol w:w="3155"/>
        <w:gridCol w:w="11245"/>
      </w:tblGrid>
      <w:tr w:rsidR="00846324" w:rsidRPr="00E1117B" w14:paraId="57306FF8" w14:textId="77777777" w:rsidTr="0085246A">
        <w:trPr>
          <w:trHeight w:val="2200"/>
        </w:trPr>
        <w:tc>
          <w:tcPr>
            <w:tcW w:w="1975" w:type="dxa"/>
            <w:tcBorders>
              <w:top w:val="single" w:sz="24" w:space="0" w:color="BFBFBF" w:themeColor="background1" w:themeShade="BF"/>
              <w:left w:val="single" w:sz="4" w:space="0" w:color="BFBFBF"/>
              <w:bottom w:val="single" w:sz="4" w:space="0" w:color="BFBFBF"/>
              <w:right w:val="single" w:sz="4" w:space="0" w:color="BFBFBF"/>
            </w:tcBorders>
            <w:shd w:val="clear" w:color="auto" w:fill="EEE7D1"/>
            <w:vAlign w:val="center"/>
            <w:hideMark/>
          </w:tcPr>
          <w:p w14:paraId="6BA8B396" w14:textId="77777777" w:rsidR="00846324" w:rsidRPr="00E1117B" w:rsidRDefault="00846324" w:rsidP="0085246A">
            <w:pPr>
              <w:rPr>
                <w:rFonts w:cs="Calibri"/>
                <w:color w:val="000000"/>
              </w:rPr>
            </w:pPr>
            <w:r w:rsidRPr="00E1117B">
              <w:rPr>
                <w:rFonts w:cs="Calibri"/>
                <w:color w:val="000000"/>
              </w:rPr>
              <w:t>RISKS</w:t>
            </w:r>
          </w:p>
        </w:tc>
        <w:tc>
          <w:tcPr>
            <w:tcW w:w="12425"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41FE6333" w14:textId="77777777" w:rsidR="00846324" w:rsidRPr="00E1117B" w:rsidRDefault="00846324" w:rsidP="0085246A">
            <w:pPr>
              <w:rPr>
                <w:rFonts w:cs="Calibri"/>
                <w:color w:val="000000"/>
              </w:rPr>
            </w:pPr>
            <w:r w:rsidRPr="00E1117B">
              <w:rPr>
                <w:rFonts w:cs="Calibri"/>
                <w:color w:val="000000"/>
              </w:rPr>
              <w:t> </w:t>
            </w:r>
          </w:p>
        </w:tc>
      </w:tr>
      <w:tr w:rsidR="00846324" w:rsidRPr="00E1117B" w14:paraId="1CD467EA" w14:textId="77777777" w:rsidTr="0085246A">
        <w:trPr>
          <w:trHeight w:val="2200"/>
        </w:trPr>
        <w:tc>
          <w:tcPr>
            <w:tcW w:w="1975" w:type="dxa"/>
            <w:tcBorders>
              <w:top w:val="nil"/>
              <w:left w:val="single" w:sz="4" w:space="0" w:color="BFBFBF"/>
              <w:bottom w:val="single" w:sz="4" w:space="0" w:color="BFBFBF"/>
              <w:right w:val="single" w:sz="4" w:space="0" w:color="BFBFBF"/>
            </w:tcBorders>
            <w:shd w:val="clear" w:color="auto" w:fill="F7F0D7"/>
            <w:vAlign w:val="center"/>
            <w:hideMark/>
          </w:tcPr>
          <w:p w14:paraId="78447221" w14:textId="77777777" w:rsidR="00846324" w:rsidRPr="00E1117B" w:rsidRDefault="00846324" w:rsidP="0085246A">
            <w:pPr>
              <w:rPr>
                <w:rFonts w:cs="Calibri"/>
                <w:color w:val="000000"/>
              </w:rPr>
            </w:pPr>
            <w:r w:rsidRPr="00E1117B">
              <w:rPr>
                <w:rFonts w:cs="Calibri"/>
                <w:color w:val="000000"/>
              </w:rPr>
              <w:t>CONSTRAINTS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74DB518C" w14:textId="77777777" w:rsidR="00846324" w:rsidRPr="00E1117B" w:rsidRDefault="00846324" w:rsidP="0085246A">
            <w:pPr>
              <w:rPr>
                <w:rFonts w:cs="Calibri"/>
                <w:color w:val="000000"/>
              </w:rPr>
            </w:pPr>
            <w:r w:rsidRPr="00E1117B">
              <w:rPr>
                <w:rFonts w:cs="Calibri"/>
                <w:color w:val="000000"/>
              </w:rPr>
              <w:t> </w:t>
            </w:r>
          </w:p>
        </w:tc>
      </w:tr>
      <w:tr w:rsidR="00846324" w:rsidRPr="00E1117B" w14:paraId="447D8D66" w14:textId="77777777" w:rsidTr="0085246A">
        <w:trPr>
          <w:trHeight w:val="2200"/>
        </w:trPr>
        <w:tc>
          <w:tcPr>
            <w:tcW w:w="1975" w:type="dxa"/>
            <w:tcBorders>
              <w:top w:val="nil"/>
              <w:left w:val="single" w:sz="4" w:space="0" w:color="BFBFBF"/>
              <w:bottom w:val="single" w:sz="4" w:space="0" w:color="BFBFBF"/>
              <w:right w:val="single" w:sz="4" w:space="0" w:color="BFBFBF"/>
            </w:tcBorders>
            <w:shd w:val="clear" w:color="auto" w:fill="FFF8DE"/>
            <w:vAlign w:val="center"/>
            <w:hideMark/>
          </w:tcPr>
          <w:p w14:paraId="1BA33FD2" w14:textId="77777777" w:rsidR="00846324" w:rsidRPr="00E1117B" w:rsidRDefault="00846324" w:rsidP="0085246A">
            <w:pPr>
              <w:rPr>
                <w:rFonts w:cs="Calibri"/>
                <w:color w:val="000000"/>
              </w:rPr>
            </w:pPr>
            <w:r w:rsidRPr="00E1117B">
              <w:rPr>
                <w:rFonts w:cs="Calibri"/>
                <w:color w:val="000000"/>
              </w:rPr>
              <w:t>ASSUMPTIONS</w:t>
            </w:r>
          </w:p>
        </w:tc>
        <w:tc>
          <w:tcPr>
            <w:tcW w:w="12425" w:type="dxa"/>
            <w:tcBorders>
              <w:top w:val="single" w:sz="4" w:space="0" w:color="BFBFBF"/>
              <w:left w:val="nil"/>
              <w:bottom w:val="single" w:sz="4" w:space="0" w:color="BFBFBF"/>
              <w:right w:val="single" w:sz="4" w:space="0" w:color="BFBFBF"/>
            </w:tcBorders>
            <w:shd w:val="clear" w:color="000000" w:fill="FFFFFF"/>
            <w:vAlign w:val="center"/>
            <w:hideMark/>
          </w:tcPr>
          <w:p w14:paraId="60D41D86" w14:textId="77777777" w:rsidR="00846324" w:rsidRPr="00E1117B" w:rsidRDefault="00846324" w:rsidP="0085246A">
            <w:pPr>
              <w:rPr>
                <w:rFonts w:cs="Calibri"/>
                <w:color w:val="000000"/>
              </w:rPr>
            </w:pPr>
            <w:r w:rsidRPr="00E1117B">
              <w:rPr>
                <w:rFonts w:cs="Calibri"/>
                <w:color w:val="000000"/>
              </w:rPr>
              <w:t> </w:t>
            </w:r>
          </w:p>
        </w:tc>
      </w:tr>
    </w:tbl>
    <w:p w14:paraId="4B205D5F" w14:textId="77777777" w:rsidR="00846324" w:rsidRDefault="00846324" w:rsidP="00846324">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3780"/>
        <w:gridCol w:w="7520"/>
        <w:gridCol w:w="3100"/>
      </w:tblGrid>
      <w:tr w:rsidR="00846324" w:rsidRPr="00E1117B" w14:paraId="44F3F156" w14:textId="77777777" w:rsidTr="0085246A">
        <w:trPr>
          <w:trHeight w:val="360"/>
        </w:trPr>
        <w:tc>
          <w:tcPr>
            <w:tcW w:w="3780" w:type="dxa"/>
            <w:tcBorders>
              <w:top w:val="nil"/>
              <w:left w:val="nil"/>
              <w:bottom w:val="single" w:sz="4" w:space="0" w:color="BFBFBF"/>
              <w:right w:val="nil"/>
            </w:tcBorders>
            <w:shd w:val="clear" w:color="000000" w:fill="FFFFFF"/>
            <w:vAlign w:val="bottom"/>
            <w:hideMark/>
          </w:tcPr>
          <w:p w14:paraId="33AAF468" w14:textId="77777777" w:rsidR="00846324" w:rsidRPr="00E1117B" w:rsidRDefault="00846324" w:rsidP="0085246A">
            <w:pPr>
              <w:ind w:left="-109"/>
              <w:rPr>
                <w:rFonts w:cs="Calibri"/>
                <w:color w:val="000000"/>
              </w:rPr>
            </w:pPr>
            <w:r w:rsidRPr="00E1117B">
              <w:rPr>
                <w:rFonts w:cs="Calibri"/>
                <w:color w:val="000000"/>
              </w:rPr>
              <w:t>PREPARED BY</w:t>
            </w:r>
          </w:p>
        </w:tc>
        <w:tc>
          <w:tcPr>
            <w:tcW w:w="7520" w:type="dxa"/>
            <w:tcBorders>
              <w:top w:val="nil"/>
              <w:left w:val="nil"/>
              <w:bottom w:val="single" w:sz="4" w:space="0" w:color="BFBFBF"/>
              <w:right w:val="nil"/>
            </w:tcBorders>
            <w:shd w:val="clear" w:color="000000" w:fill="FFFFFF"/>
            <w:vAlign w:val="bottom"/>
            <w:hideMark/>
          </w:tcPr>
          <w:p w14:paraId="406F0D07" w14:textId="77777777" w:rsidR="00846324" w:rsidRPr="00E1117B" w:rsidRDefault="00846324" w:rsidP="0085246A">
            <w:pPr>
              <w:ind w:left="-109"/>
              <w:rPr>
                <w:rFonts w:cs="Calibri"/>
                <w:color w:val="000000"/>
              </w:rPr>
            </w:pPr>
            <w:r w:rsidRPr="00E1117B">
              <w:rPr>
                <w:rFonts w:cs="Calibri"/>
                <w:color w:val="000000"/>
              </w:rPr>
              <w:t>TITLE</w:t>
            </w:r>
          </w:p>
        </w:tc>
        <w:tc>
          <w:tcPr>
            <w:tcW w:w="3100" w:type="dxa"/>
            <w:tcBorders>
              <w:top w:val="nil"/>
              <w:left w:val="nil"/>
              <w:bottom w:val="single" w:sz="4" w:space="0" w:color="BFBFBF"/>
              <w:right w:val="nil"/>
            </w:tcBorders>
            <w:shd w:val="clear" w:color="000000" w:fill="FFFFFF"/>
            <w:vAlign w:val="bottom"/>
            <w:hideMark/>
          </w:tcPr>
          <w:p w14:paraId="7F5397D0" w14:textId="77777777" w:rsidR="00846324" w:rsidRPr="00E1117B" w:rsidRDefault="00846324" w:rsidP="0085246A">
            <w:pPr>
              <w:jc w:val="center"/>
              <w:rPr>
                <w:rFonts w:cs="Calibri"/>
                <w:color w:val="000000"/>
              </w:rPr>
            </w:pPr>
            <w:r w:rsidRPr="00E1117B">
              <w:rPr>
                <w:rFonts w:cs="Calibri"/>
                <w:color w:val="000000"/>
              </w:rPr>
              <w:t>DATE</w:t>
            </w:r>
          </w:p>
        </w:tc>
      </w:tr>
      <w:tr w:rsidR="00846324" w:rsidRPr="00E1117B" w14:paraId="50626562" w14:textId="77777777" w:rsidTr="0085246A">
        <w:trPr>
          <w:trHeight w:val="900"/>
        </w:trPr>
        <w:tc>
          <w:tcPr>
            <w:tcW w:w="3780" w:type="dxa"/>
            <w:tcBorders>
              <w:top w:val="single" w:sz="4" w:space="0" w:color="BFBFBF"/>
              <w:left w:val="single" w:sz="4" w:space="0" w:color="BFBFBF"/>
              <w:bottom w:val="single" w:sz="24" w:space="0" w:color="BFBFBF" w:themeColor="background1" w:themeShade="BF"/>
              <w:right w:val="single" w:sz="8" w:space="0" w:color="BFBFBF"/>
            </w:tcBorders>
            <w:shd w:val="clear" w:color="auto" w:fill="FFFFF4"/>
            <w:vAlign w:val="center"/>
            <w:hideMark/>
          </w:tcPr>
          <w:p w14:paraId="5D7E43F0" w14:textId="77777777" w:rsidR="00846324" w:rsidRPr="00E1117B" w:rsidRDefault="00846324" w:rsidP="0085246A">
            <w:pPr>
              <w:rPr>
                <w:rFonts w:cs="Calibri"/>
                <w:color w:val="000000"/>
              </w:rPr>
            </w:pPr>
            <w:r w:rsidRPr="00E1117B">
              <w:rPr>
                <w:rFonts w:cs="Calibri"/>
                <w:color w:val="000000"/>
              </w:rPr>
              <w:t> </w:t>
            </w:r>
          </w:p>
        </w:tc>
        <w:tc>
          <w:tcPr>
            <w:tcW w:w="7520" w:type="dxa"/>
            <w:tcBorders>
              <w:top w:val="single" w:sz="4" w:space="0" w:color="BFBFBF"/>
              <w:left w:val="nil"/>
              <w:bottom w:val="single" w:sz="24" w:space="0" w:color="BFBFBF" w:themeColor="background1" w:themeShade="BF"/>
              <w:right w:val="single" w:sz="4" w:space="0" w:color="BFBFBF"/>
            </w:tcBorders>
            <w:shd w:val="clear" w:color="auto" w:fill="FFFFF4"/>
            <w:vAlign w:val="center"/>
            <w:hideMark/>
          </w:tcPr>
          <w:p w14:paraId="500123E8" w14:textId="77777777" w:rsidR="00846324" w:rsidRPr="00E1117B" w:rsidRDefault="00846324" w:rsidP="0085246A">
            <w:pPr>
              <w:rPr>
                <w:rFonts w:cs="Calibri"/>
                <w:color w:val="000000"/>
              </w:rPr>
            </w:pPr>
            <w:r w:rsidRPr="00E1117B">
              <w:rPr>
                <w:rFonts w:cs="Calibri"/>
                <w:color w:val="000000"/>
              </w:rPr>
              <w:t> </w:t>
            </w:r>
          </w:p>
        </w:tc>
        <w:tc>
          <w:tcPr>
            <w:tcW w:w="3100" w:type="dxa"/>
            <w:tcBorders>
              <w:top w:val="single" w:sz="4" w:space="0" w:color="BFBFBF"/>
              <w:left w:val="nil"/>
              <w:bottom w:val="single" w:sz="24" w:space="0" w:color="BFBFBF" w:themeColor="background1" w:themeShade="BF"/>
              <w:right w:val="single" w:sz="8" w:space="0" w:color="BFBFBF"/>
            </w:tcBorders>
            <w:shd w:val="clear" w:color="auto" w:fill="FFFFF4"/>
            <w:noWrap/>
            <w:vAlign w:val="center"/>
            <w:hideMark/>
          </w:tcPr>
          <w:p w14:paraId="56CB4D54" w14:textId="77777777" w:rsidR="00846324" w:rsidRPr="00E1117B" w:rsidRDefault="00846324" w:rsidP="0085246A">
            <w:pPr>
              <w:jc w:val="center"/>
              <w:rPr>
                <w:rFonts w:cs="Calibri"/>
                <w:color w:val="000000"/>
              </w:rPr>
            </w:pPr>
            <w:r w:rsidRPr="00E1117B">
              <w:rPr>
                <w:rFonts w:cs="Calibri"/>
                <w:color w:val="000000"/>
              </w:rPr>
              <w:t> </w:t>
            </w:r>
          </w:p>
        </w:tc>
      </w:tr>
    </w:tbl>
    <w:p w14:paraId="69D84095" w14:textId="487A5531" w:rsidR="00846324" w:rsidRDefault="00355C5B" w:rsidP="00846324">
      <w:pPr>
        <w:rPr>
          <w:rFonts w:cs="Arial"/>
          <w:b/>
          <w:noProof/>
          <w:color w:val="000000" w:themeColor="text1"/>
          <w:szCs w:val="36"/>
        </w:rPr>
      </w:pPr>
      <w:r w:rsidRPr="00355C5B">
        <w:rPr>
          <w:rFonts w:cs="Arial"/>
          <w:b/>
          <w:noProof/>
          <w:color w:val="000000" w:themeColor="text1"/>
          <w:szCs w:val="36"/>
        </w:rPr>
        <w:lastRenderedPageBreak/>
        <w:drawing>
          <wp:inline distT="0" distB="0" distL="0" distR="0" wp14:anchorId="18230B00" wp14:editId="1369BC72">
            <wp:extent cx="9269119" cy="6658904"/>
            <wp:effectExtent l="0" t="0" r="8255" b="8890"/>
            <wp:docPr id="303757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57217" name="Picture 1" descr="A screenshot of a computer&#10;&#10;Description automatically generated"/>
                    <pic:cNvPicPr/>
                  </pic:nvPicPr>
                  <pic:blipFill>
                    <a:blip r:embed="rId17"/>
                    <a:stretch>
                      <a:fillRect/>
                    </a:stretch>
                  </pic:blipFill>
                  <pic:spPr>
                    <a:xfrm>
                      <a:off x="0" y="0"/>
                      <a:ext cx="9269119" cy="6658904"/>
                    </a:xfrm>
                    <a:prstGeom prst="rect">
                      <a:avLst/>
                    </a:prstGeom>
                  </pic:spPr>
                </pic:pic>
              </a:graphicData>
            </a:graphic>
          </wp:inline>
        </w:drawing>
      </w:r>
    </w:p>
    <w:p w14:paraId="401CFF30" w14:textId="59209E63" w:rsidR="00846324" w:rsidRDefault="00355C5B" w:rsidP="00846324">
      <w:pPr>
        <w:rPr>
          <w:rFonts w:cs="Arial"/>
          <w:b/>
          <w:noProof/>
          <w:color w:val="000000" w:themeColor="text1"/>
          <w:szCs w:val="36"/>
        </w:rPr>
      </w:pPr>
      <w:r w:rsidRPr="00355C5B">
        <w:rPr>
          <w:rFonts w:cs="Arial"/>
          <w:b/>
          <w:noProof/>
          <w:color w:val="000000" w:themeColor="text1"/>
          <w:szCs w:val="36"/>
        </w:rPr>
        <w:lastRenderedPageBreak/>
        <w:drawing>
          <wp:inline distT="0" distB="0" distL="0" distR="0" wp14:anchorId="53692DA1" wp14:editId="05086863">
            <wp:extent cx="9221487" cy="6611273"/>
            <wp:effectExtent l="0" t="0" r="0" b="0"/>
            <wp:docPr id="974279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79618" name="Picture 1" descr="A screenshot of a computer&#10;&#10;Description automatically generated"/>
                    <pic:cNvPicPr/>
                  </pic:nvPicPr>
                  <pic:blipFill>
                    <a:blip r:embed="rId18"/>
                    <a:stretch>
                      <a:fillRect/>
                    </a:stretch>
                  </pic:blipFill>
                  <pic:spPr>
                    <a:xfrm>
                      <a:off x="0" y="0"/>
                      <a:ext cx="9221487" cy="6611273"/>
                    </a:xfrm>
                    <a:prstGeom prst="rect">
                      <a:avLst/>
                    </a:prstGeom>
                  </pic:spPr>
                </pic:pic>
              </a:graphicData>
            </a:graphic>
          </wp:inline>
        </w:drawing>
      </w:r>
    </w:p>
    <w:p w14:paraId="739F9D53" w14:textId="1C52CC7C" w:rsidR="00846324" w:rsidRDefault="00355C5B" w:rsidP="00355C5B">
      <w:pPr>
        <w:rPr>
          <w:rFonts w:cs="Arial"/>
          <w:b/>
          <w:noProof/>
          <w:color w:val="000000" w:themeColor="text1"/>
          <w:szCs w:val="36"/>
        </w:rPr>
      </w:pPr>
      <w:r w:rsidRPr="00355C5B">
        <w:rPr>
          <w:rFonts w:cs="Arial"/>
          <w:b/>
          <w:noProof/>
          <w:color w:val="000000" w:themeColor="text1"/>
          <w:szCs w:val="36"/>
        </w:rPr>
        <w:lastRenderedPageBreak/>
        <w:drawing>
          <wp:inline distT="0" distB="0" distL="0" distR="0" wp14:anchorId="38885648" wp14:editId="6162E704">
            <wp:extent cx="9192908" cy="6620799"/>
            <wp:effectExtent l="0" t="0" r="8255" b="8890"/>
            <wp:docPr id="816386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6939" name="Picture 1" descr="A screenshot of a computer&#10;&#10;Description automatically generated"/>
                    <pic:cNvPicPr/>
                  </pic:nvPicPr>
                  <pic:blipFill>
                    <a:blip r:embed="rId19"/>
                    <a:stretch>
                      <a:fillRect/>
                    </a:stretch>
                  </pic:blipFill>
                  <pic:spPr>
                    <a:xfrm>
                      <a:off x="0" y="0"/>
                      <a:ext cx="9192908" cy="6620799"/>
                    </a:xfrm>
                    <a:prstGeom prst="rect">
                      <a:avLst/>
                    </a:prstGeom>
                  </pic:spPr>
                </pic:pic>
              </a:graphicData>
            </a:graphic>
          </wp:inline>
        </w:drawing>
      </w:r>
    </w:p>
    <w:p w14:paraId="00EC8EBE" w14:textId="5411EBB2" w:rsidR="00846324" w:rsidRDefault="00355C5B" w:rsidP="00846324">
      <w:pPr>
        <w:rPr>
          <w:rFonts w:cs="Arial"/>
          <w:b/>
          <w:noProof/>
          <w:color w:val="000000" w:themeColor="text1"/>
          <w:szCs w:val="36"/>
        </w:rPr>
      </w:pPr>
      <w:r w:rsidRPr="00355C5B">
        <w:rPr>
          <w:rFonts w:cs="Arial"/>
          <w:b/>
          <w:noProof/>
          <w:color w:val="000000" w:themeColor="text1"/>
          <w:szCs w:val="36"/>
        </w:rPr>
        <w:lastRenderedPageBreak/>
        <w:drawing>
          <wp:inline distT="0" distB="0" distL="0" distR="0" wp14:anchorId="4E8BDBB0" wp14:editId="6677C87A">
            <wp:extent cx="9221487" cy="6630325"/>
            <wp:effectExtent l="0" t="0" r="0" b="0"/>
            <wp:docPr id="64303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3759" name="Picture 1" descr="A screenshot of a computer&#10;&#10;Description automatically generated"/>
                    <pic:cNvPicPr/>
                  </pic:nvPicPr>
                  <pic:blipFill>
                    <a:blip r:embed="rId20"/>
                    <a:stretch>
                      <a:fillRect/>
                    </a:stretch>
                  </pic:blipFill>
                  <pic:spPr>
                    <a:xfrm>
                      <a:off x="0" y="0"/>
                      <a:ext cx="9221487" cy="6630325"/>
                    </a:xfrm>
                    <a:prstGeom prst="rect">
                      <a:avLst/>
                    </a:prstGeom>
                  </pic:spPr>
                </pic:pic>
              </a:graphicData>
            </a:graphic>
          </wp:inline>
        </w:drawing>
      </w:r>
    </w:p>
    <w:p w14:paraId="4EFF579E" w14:textId="77777777" w:rsidR="00846324" w:rsidRDefault="00846324" w:rsidP="00355C5B">
      <w:pPr>
        <w:ind w:left="0"/>
        <w:rPr>
          <w:rFonts w:cs="Arial"/>
          <w:b/>
          <w:noProof/>
          <w:color w:val="000000" w:themeColor="text1"/>
          <w:szCs w:val="36"/>
        </w:rPr>
        <w:sectPr w:rsidR="00846324" w:rsidSect="001D4F4E">
          <w:footerReference w:type="even" r:id="rId21"/>
          <w:footerReference w:type="default" r:id="rId22"/>
          <w:pgSz w:w="15840" w:h="12240" w:orient="landscape"/>
          <w:pgMar w:top="720" w:right="432" w:bottom="720" w:left="432" w:header="720" w:footer="518" w:gutter="0"/>
          <w:cols w:space="720"/>
          <w:titlePg/>
          <w:docGrid w:linePitch="360"/>
        </w:sectPr>
      </w:pPr>
    </w:p>
    <w:p w14:paraId="40CDB153" w14:textId="77777777" w:rsidR="00846324" w:rsidRDefault="00846324" w:rsidP="00846324">
      <w:pPr>
        <w:tabs>
          <w:tab w:val="center" w:pos="5400"/>
        </w:tabs>
        <w:spacing w:before="120" w:after="0"/>
      </w:pPr>
    </w:p>
    <w:p w14:paraId="62035BB4" w14:textId="2E18835D" w:rsidR="00846324" w:rsidRDefault="00846324" w:rsidP="00846324">
      <w:pPr>
        <w:tabs>
          <w:tab w:val="center" w:pos="5400"/>
        </w:tabs>
        <w:spacing w:before="120" w:after="0"/>
      </w:pPr>
      <w:r w:rsidRPr="00DC6D7B">
        <w:rPr>
          <w:noProof/>
        </w:rPr>
        <w:drawing>
          <wp:anchor distT="0" distB="0" distL="114300" distR="114300" simplePos="0" relativeHeight="251679744" behindDoc="1" locked="0" layoutInCell="1" allowOverlap="1" wp14:anchorId="577FCC05" wp14:editId="5CC2AF0F">
            <wp:simplePos x="0" y="0"/>
            <wp:positionH relativeFrom="column">
              <wp:posOffset>2809875</wp:posOffset>
            </wp:positionH>
            <wp:positionV relativeFrom="paragraph">
              <wp:posOffset>-384175</wp:posOffset>
            </wp:positionV>
            <wp:extent cx="2498725" cy="1753235"/>
            <wp:effectExtent l="76200" t="76200" r="92075" b="75565"/>
            <wp:wrapNone/>
            <wp:docPr id="29374406" name="Picture 1" descr="A logo of a computer with a clock and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77460" name="Picture 1" descr="A logo of a computer with a clock and a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8725" cy="175323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Pr="0041428F">
        <w:rPr>
          <w:noProof/>
        </w:rPr>
        <mc:AlternateContent>
          <mc:Choice Requires="wpg">
            <w:drawing>
              <wp:anchor distT="0" distB="0" distL="114300" distR="114300" simplePos="0" relativeHeight="251678720" behindDoc="1" locked="1" layoutInCell="1" allowOverlap="1" wp14:anchorId="33C2CB16" wp14:editId="52F5CF67">
                <wp:simplePos x="0" y="0"/>
                <wp:positionH relativeFrom="page">
                  <wp:align>left</wp:align>
                </wp:positionH>
                <wp:positionV relativeFrom="paragraph">
                  <wp:posOffset>-457200</wp:posOffset>
                </wp:positionV>
                <wp:extent cx="8247380" cy="1771650"/>
                <wp:effectExtent l="0" t="0" r="1270" b="0"/>
                <wp:wrapNone/>
                <wp:docPr id="1972197266"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1771650"/>
                          <a:chOff x="-7144" y="-7144"/>
                          <a:chExt cx="6005513" cy="1924050"/>
                        </a:xfrm>
                      </wpg:grpSpPr>
                      <wps:wsp>
                        <wps:cNvPr id="1636219244" name="Freeform: Shape 1636219244"/>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369925" name="Freeform: Shape 1755369925"/>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347108" name="Freeform: Shape 298347108"/>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251173" name="Freeform: Shape 997251173"/>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FC6352" id="Graphic 17" o:spid="_x0000_s1026" alt="&quot;&quot;" style="position:absolute;margin-left:0;margin-top:-36pt;width:649.4pt;height:139.5pt;z-index:-251637760;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">
                <v:shape id="Freeform: Shape 1636219244"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1755369925"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98347108"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997251173"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r>
        <w:tab/>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8928"/>
      </w:tblGrid>
      <w:tr w:rsidR="00846324" w:rsidRPr="0041428F" w14:paraId="371DD2AF" w14:textId="77777777" w:rsidTr="0085246A">
        <w:trPr>
          <w:trHeight w:val="270"/>
          <w:jc w:val="center"/>
        </w:trPr>
        <w:tc>
          <w:tcPr>
            <w:tcW w:w="10800" w:type="dxa"/>
          </w:tcPr>
          <w:p w14:paraId="35E1EBBF" w14:textId="77777777" w:rsidR="00846324" w:rsidRPr="0041428F" w:rsidRDefault="00846324" w:rsidP="0085246A">
            <w:pPr>
              <w:pStyle w:val="ContactInfo"/>
              <w:rPr>
                <w:color w:val="000000" w:themeColor="text1"/>
              </w:rPr>
            </w:pPr>
          </w:p>
        </w:tc>
      </w:tr>
      <w:tr w:rsidR="00846324" w:rsidRPr="0041428F" w14:paraId="366E95BB" w14:textId="77777777" w:rsidTr="0085246A">
        <w:trPr>
          <w:trHeight w:val="2691"/>
          <w:jc w:val="center"/>
        </w:trPr>
        <w:tc>
          <w:tcPr>
            <w:tcW w:w="10800" w:type="dxa"/>
            <w:vAlign w:val="bottom"/>
          </w:tcPr>
          <w:p w14:paraId="0E284451" w14:textId="77777777" w:rsidR="00846324" w:rsidRPr="00A66B18" w:rsidRDefault="00846324" w:rsidP="0085246A">
            <w:pPr>
              <w:pStyle w:val="ContactInfo"/>
            </w:pPr>
          </w:p>
          <w:p w14:paraId="39D18881" w14:textId="77777777" w:rsidR="00846324" w:rsidRPr="0041428F" w:rsidRDefault="00846324" w:rsidP="0085246A">
            <w:pPr>
              <w:pStyle w:val="ContactInfo"/>
              <w:ind w:left="0"/>
              <w:rPr>
                <w:color w:val="000000" w:themeColor="text1"/>
              </w:rPr>
            </w:pPr>
          </w:p>
        </w:tc>
      </w:tr>
    </w:tbl>
    <w:p w14:paraId="4B72EABE" w14:textId="77777777" w:rsidR="00846324" w:rsidRDefault="00846324" w:rsidP="00846324">
      <w:pPr>
        <w:pStyle w:val="Signature"/>
        <w:rPr>
          <w:rFonts w:ascii="Times New Roman" w:hAnsi="Times New Roman" w:cs="Times New Roman"/>
          <w:color w:val="000000" w:themeColor="text1"/>
          <w:sz w:val="32"/>
          <w:szCs w:val="32"/>
        </w:rPr>
      </w:pPr>
      <w:r w:rsidRPr="00CA3E9B">
        <w:rPr>
          <w:rFonts w:ascii="Times New Roman" w:hAnsi="Times New Roman" w:cs="Times New Roman"/>
          <w:color w:val="000000" w:themeColor="text1"/>
          <w:sz w:val="32"/>
          <w:szCs w:val="32"/>
        </w:rPr>
        <w:t>Payroll upgrade Project Budget for Quantum Technologies</w:t>
      </w:r>
    </w:p>
    <w:p w14:paraId="12A463A0" w14:textId="77777777" w:rsidR="00846324" w:rsidRDefault="00846324" w:rsidP="00846324">
      <w:pPr>
        <w:pStyle w:val="Signature"/>
        <w:rPr>
          <w:rFonts w:ascii="Times New Roman" w:hAnsi="Times New Roman" w:cs="Times New Roman"/>
          <w:color w:val="000000" w:themeColor="text1"/>
          <w:sz w:val="32"/>
          <w:szCs w:val="32"/>
        </w:rPr>
      </w:pPr>
    </w:p>
    <w:p w14:paraId="478EBA7B" w14:textId="77777777" w:rsidR="00846324" w:rsidRDefault="00846324" w:rsidP="00846324">
      <w:pPr>
        <w:pStyle w:val="Signature"/>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Please see the budget for your payroll upgrade project. All Professional service hours are considered an estimate. </w:t>
      </w:r>
    </w:p>
    <w:tbl>
      <w:tblPr>
        <w:tblW w:w="7200" w:type="dxa"/>
        <w:tblLook w:val="04A0" w:firstRow="1" w:lastRow="0" w:firstColumn="1" w:lastColumn="0" w:noHBand="0" w:noVBand="1"/>
      </w:tblPr>
      <w:tblGrid>
        <w:gridCol w:w="4920"/>
        <w:gridCol w:w="1335"/>
        <w:gridCol w:w="960"/>
      </w:tblGrid>
      <w:tr w:rsidR="00846324" w:rsidRPr="001D26B9" w14:paraId="4FB84E2C" w14:textId="77777777" w:rsidTr="0085246A">
        <w:trPr>
          <w:trHeight w:val="300"/>
        </w:trPr>
        <w:tc>
          <w:tcPr>
            <w:tcW w:w="4920" w:type="dxa"/>
            <w:tcBorders>
              <w:top w:val="nil"/>
              <w:left w:val="nil"/>
              <w:bottom w:val="nil"/>
              <w:right w:val="nil"/>
            </w:tcBorders>
            <w:shd w:val="clear" w:color="auto" w:fill="auto"/>
            <w:noWrap/>
            <w:vAlign w:val="bottom"/>
            <w:hideMark/>
          </w:tcPr>
          <w:p w14:paraId="4994D3DB" w14:textId="77777777" w:rsidR="00846324" w:rsidRPr="001D26B9"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Hardware:</w:t>
            </w:r>
          </w:p>
        </w:tc>
        <w:tc>
          <w:tcPr>
            <w:tcW w:w="1320" w:type="dxa"/>
            <w:tcBorders>
              <w:top w:val="nil"/>
              <w:left w:val="nil"/>
              <w:bottom w:val="nil"/>
              <w:right w:val="nil"/>
            </w:tcBorders>
            <w:shd w:val="clear" w:color="auto" w:fill="auto"/>
            <w:noWrap/>
            <w:vAlign w:val="bottom"/>
            <w:hideMark/>
          </w:tcPr>
          <w:p w14:paraId="6D9043DC" w14:textId="77777777" w:rsidR="00846324" w:rsidRPr="001D26B9"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52883DD1"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7325361C" w14:textId="77777777" w:rsidTr="0085246A">
        <w:trPr>
          <w:trHeight w:val="300"/>
        </w:trPr>
        <w:tc>
          <w:tcPr>
            <w:tcW w:w="4920" w:type="dxa"/>
            <w:tcBorders>
              <w:top w:val="nil"/>
              <w:left w:val="nil"/>
              <w:bottom w:val="nil"/>
              <w:right w:val="nil"/>
            </w:tcBorders>
            <w:shd w:val="clear" w:color="auto" w:fill="auto"/>
            <w:noWrap/>
            <w:vAlign w:val="bottom"/>
            <w:hideMark/>
          </w:tcPr>
          <w:p w14:paraId="6C9BC04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Compute:</w:t>
            </w:r>
          </w:p>
        </w:tc>
        <w:tc>
          <w:tcPr>
            <w:tcW w:w="1320" w:type="dxa"/>
            <w:tcBorders>
              <w:top w:val="nil"/>
              <w:left w:val="nil"/>
              <w:bottom w:val="nil"/>
              <w:right w:val="nil"/>
            </w:tcBorders>
            <w:shd w:val="clear" w:color="auto" w:fill="auto"/>
            <w:noWrap/>
            <w:vAlign w:val="bottom"/>
            <w:hideMark/>
          </w:tcPr>
          <w:p w14:paraId="2E2B6863"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525071A9"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23620227" w14:textId="77777777" w:rsidTr="0085246A">
        <w:trPr>
          <w:trHeight w:val="300"/>
        </w:trPr>
        <w:tc>
          <w:tcPr>
            <w:tcW w:w="4920" w:type="dxa"/>
            <w:tcBorders>
              <w:top w:val="nil"/>
              <w:left w:val="nil"/>
              <w:bottom w:val="nil"/>
              <w:right w:val="nil"/>
            </w:tcBorders>
            <w:shd w:val="clear" w:color="auto" w:fill="auto"/>
            <w:noWrap/>
            <w:vAlign w:val="bottom"/>
            <w:hideMark/>
          </w:tcPr>
          <w:p w14:paraId="7599C894"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Lenovo ThinkSystem sr860 VS</w:t>
            </w:r>
          </w:p>
        </w:tc>
        <w:tc>
          <w:tcPr>
            <w:tcW w:w="1320" w:type="dxa"/>
            <w:tcBorders>
              <w:top w:val="nil"/>
              <w:left w:val="nil"/>
              <w:bottom w:val="nil"/>
              <w:right w:val="nil"/>
            </w:tcBorders>
            <w:shd w:val="clear" w:color="auto" w:fill="auto"/>
            <w:noWrap/>
            <w:vAlign w:val="bottom"/>
            <w:hideMark/>
          </w:tcPr>
          <w:p w14:paraId="27B0D213"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$ 85,000.00 </w:t>
            </w:r>
          </w:p>
        </w:tc>
        <w:tc>
          <w:tcPr>
            <w:tcW w:w="960" w:type="dxa"/>
            <w:tcBorders>
              <w:top w:val="nil"/>
              <w:left w:val="nil"/>
              <w:bottom w:val="nil"/>
              <w:right w:val="nil"/>
            </w:tcBorders>
            <w:shd w:val="clear" w:color="auto" w:fill="auto"/>
            <w:noWrap/>
            <w:vAlign w:val="bottom"/>
            <w:hideMark/>
          </w:tcPr>
          <w:p w14:paraId="4577E39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4BF8BF57" w14:textId="77777777" w:rsidTr="0085246A">
        <w:trPr>
          <w:trHeight w:val="300"/>
        </w:trPr>
        <w:tc>
          <w:tcPr>
            <w:tcW w:w="4920" w:type="dxa"/>
            <w:tcBorders>
              <w:top w:val="nil"/>
              <w:left w:val="nil"/>
              <w:bottom w:val="nil"/>
              <w:right w:val="nil"/>
            </w:tcBorders>
            <w:shd w:val="clear" w:color="auto" w:fill="auto"/>
            <w:noWrap/>
            <w:vAlign w:val="bottom"/>
            <w:hideMark/>
          </w:tcPr>
          <w:p w14:paraId="01F948CB"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Memory upgrade</w:t>
            </w:r>
          </w:p>
        </w:tc>
        <w:tc>
          <w:tcPr>
            <w:tcW w:w="1320" w:type="dxa"/>
            <w:tcBorders>
              <w:top w:val="nil"/>
              <w:left w:val="nil"/>
              <w:bottom w:val="nil"/>
              <w:right w:val="nil"/>
            </w:tcBorders>
            <w:shd w:val="clear" w:color="auto" w:fill="auto"/>
            <w:noWrap/>
            <w:vAlign w:val="bottom"/>
            <w:hideMark/>
          </w:tcPr>
          <w:p w14:paraId="536A572E"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5,000.00 </w:t>
            </w:r>
          </w:p>
        </w:tc>
        <w:tc>
          <w:tcPr>
            <w:tcW w:w="960" w:type="dxa"/>
            <w:tcBorders>
              <w:top w:val="nil"/>
              <w:left w:val="nil"/>
              <w:bottom w:val="nil"/>
              <w:right w:val="nil"/>
            </w:tcBorders>
            <w:shd w:val="clear" w:color="auto" w:fill="auto"/>
            <w:noWrap/>
            <w:vAlign w:val="bottom"/>
            <w:hideMark/>
          </w:tcPr>
          <w:p w14:paraId="319F6BD6"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72D573FD" w14:textId="77777777" w:rsidTr="0085246A">
        <w:trPr>
          <w:trHeight w:val="315"/>
        </w:trPr>
        <w:tc>
          <w:tcPr>
            <w:tcW w:w="4920" w:type="dxa"/>
            <w:tcBorders>
              <w:top w:val="nil"/>
              <w:left w:val="nil"/>
              <w:bottom w:val="nil"/>
              <w:right w:val="nil"/>
            </w:tcBorders>
            <w:shd w:val="clear" w:color="auto" w:fill="auto"/>
            <w:noWrap/>
            <w:vAlign w:val="bottom"/>
            <w:hideMark/>
          </w:tcPr>
          <w:p w14:paraId="20D15B34"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15 </w:t>
            </w:r>
            <w:r>
              <w:rPr>
                <w:rFonts w:ascii="Aptos Narrow" w:eastAsia="Times New Roman" w:hAnsi="Aptos Narrow" w:cs="Times New Roman"/>
                <w:color w:val="000000"/>
                <w:kern w:val="0"/>
                <w:sz w:val="22"/>
                <w:szCs w:val="22"/>
                <w:lang w:eastAsia="en-US"/>
              </w:rPr>
              <w:t>Additional</w:t>
            </w:r>
            <w:r w:rsidRPr="001D26B9">
              <w:rPr>
                <w:rFonts w:ascii="Aptos Narrow" w:eastAsia="Times New Roman" w:hAnsi="Aptos Narrow" w:cs="Times New Roman"/>
                <w:color w:val="000000"/>
                <w:kern w:val="0"/>
                <w:sz w:val="22"/>
                <w:szCs w:val="22"/>
                <w:lang w:eastAsia="en-US"/>
              </w:rPr>
              <w:t xml:space="preserve"> 1TB SSD</w:t>
            </w:r>
          </w:p>
        </w:tc>
        <w:tc>
          <w:tcPr>
            <w:tcW w:w="1320" w:type="dxa"/>
            <w:tcBorders>
              <w:top w:val="nil"/>
              <w:left w:val="nil"/>
              <w:bottom w:val="nil"/>
              <w:right w:val="nil"/>
            </w:tcBorders>
            <w:shd w:val="clear" w:color="auto" w:fill="auto"/>
            <w:noWrap/>
            <w:vAlign w:val="bottom"/>
            <w:hideMark/>
          </w:tcPr>
          <w:p w14:paraId="1AA49144"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$ 10,000.00 </w:t>
            </w:r>
          </w:p>
        </w:tc>
        <w:tc>
          <w:tcPr>
            <w:tcW w:w="960" w:type="dxa"/>
            <w:tcBorders>
              <w:top w:val="nil"/>
              <w:left w:val="nil"/>
              <w:bottom w:val="nil"/>
              <w:right w:val="nil"/>
            </w:tcBorders>
            <w:shd w:val="clear" w:color="auto" w:fill="auto"/>
            <w:noWrap/>
            <w:vAlign w:val="bottom"/>
            <w:hideMark/>
          </w:tcPr>
          <w:p w14:paraId="36659A19"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52CE5576" w14:textId="77777777" w:rsidTr="0085246A">
        <w:trPr>
          <w:trHeight w:val="315"/>
        </w:trPr>
        <w:tc>
          <w:tcPr>
            <w:tcW w:w="4920" w:type="dxa"/>
            <w:tcBorders>
              <w:top w:val="nil"/>
              <w:left w:val="nil"/>
              <w:bottom w:val="nil"/>
              <w:right w:val="nil"/>
            </w:tcBorders>
            <w:shd w:val="clear" w:color="auto" w:fill="auto"/>
            <w:noWrap/>
            <w:vAlign w:val="bottom"/>
            <w:hideMark/>
          </w:tcPr>
          <w:p w14:paraId="01CFB8FC"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18F849A1"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082D742B"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0771DAFF" w14:textId="77777777" w:rsidTr="0085246A">
        <w:trPr>
          <w:trHeight w:val="300"/>
        </w:trPr>
        <w:tc>
          <w:tcPr>
            <w:tcW w:w="4920" w:type="dxa"/>
            <w:tcBorders>
              <w:top w:val="nil"/>
              <w:left w:val="nil"/>
              <w:bottom w:val="nil"/>
              <w:right w:val="nil"/>
            </w:tcBorders>
            <w:shd w:val="clear" w:color="auto" w:fill="auto"/>
            <w:noWrap/>
            <w:vAlign w:val="bottom"/>
            <w:hideMark/>
          </w:tcPr>
          <w:p w14:paraId="50B1606A"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Storage:</w:t>
            </w:r>
          </w:p>
        </w:tc>
        <w:tc>
          <w:tcPr>
            <w:tcW w:w="1320" w:type="dxa"/>
            <w:tcBorders>
              <w:top w:val="nil"/>
              <w:left w:val="nil"/>
              <w:bottom w:val="nil"/>
              <w:right w:val="nil"/>
            </w:tcBorders>
            <w:shd w:val="clear" w:color="auto" w:fill="auto"/>
            <w:noWrap/>
            <w:vAlign w:val="bottom"/>
            <w:hideMark/>
          </w:tcPr>
          <w:p w14:paraId="3FCCA676"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291AE28C"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3404F1CA" w14:textId="77777777" w:rsidTr="0085246A">
        <w:trPr>
          <w:trHeight w:val="300"/>
        </w:trPr>
        <w:tc>
          <w:tcPr>
            <w:tcW w:w="4920" w:type="dxa"/>
            <w:tcBorders>
              <w:top w:val="nil"/>
              <w:left w:val="nil"/>
              <w:bottom w:val="nil"/>
              <w:right w:val="nil"/>
            </w:tcBorders>
            <w:shd w:val="clear" w:color="auto" w:fill="auto"/>
            <w:noWrap/>
            <w:vAlign w:val="bottom"/>
            <w:hideMark/>
          </w:tcPr>
          <w:p w14:paraId="35EB1CB6"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Lenovo DE6000h array</w:t>
            </w:r>
          </w:p>
        </w:tc>
        <w:tc>
          <w:tcPr>
            <w:tcW w:w="1320" w:type="dxa"/>
            <w:tcBorders>
              <w:top w:val="nil"/>
              <w:left w:val="nil"/>
              <w:bottom w:val="nil"/>
              <w:right w:val="nil"/>
            </w:tcBorders>
            <w:shd w:val="clear" w:color="auto" w:fill="auto"/>
            <w:noWrap/>
            <w:vAlign w:val="bottom"/>
            <w:hideMark/>
          </w:tcPr>
          <w:p w14:paraId="17B9552D"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$ 23,000.00 </w:t>
            </w:r>
          </w:p>
        </w:tc>
        <w:tc>
          <w:tcPr>
            <w:tcW w:w="960" w:type="dxa"/>
            <w:tcBorders>
              <w:top w:val="nil"/>
              <w:left w:val="nil"/>
              <w:bottom w:val="nil"/>
              <w:right w:val="nil"/>
            </w:tcBorders>
            <w:shd w:val="clear" w:color="auto" w:fill="auto"/>
            <w:noWrap/>
            <w:vAlign w:val="bottom"/>
            <w:hideMark/>
          </w:tcPr>
          <w:p w14:paraId="3C0557C5"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5FE3D62B" w14:textId="77777777" w:rsidTr="0085246A">
        <w:trPr>
          <w:trHeight w:val="300"/>
        </w:trPr>
        <w:tc>
          <w:tcPr>
            <w:tcW w:w="4920" w:type="dxa"/>
            <w:tcBorders>
              <w:top w:val="nil"/>
              <w:left w:val="nil"/>
              <w:bottom w:val="nil"/>
              <w:right w:val="nil"/>
            </w:tcBorders>
            <w:shd w:val="clear" w:color="auto" w:fill="auto"/>
            <w:noWrap/>
            <w:vAlign w:val="bottom"/>
            <w:hideMark/>
          </w:tcPr>
          <w:p w14:paraId="3CBCA853"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32 1 TB SSD</w:t>
            </w:r>
          </w:p>
        </w:tc>
        <w:tc>
          <w:tcPr>
            <w:tcW w:w="1320" w:type="dxa"/>
            <w:tcBorders>
              <w:top w:val="nil"/>
              <w:left w:val="nil"/>
              <w:bottom w:val="nil"/>
              <w:right w:val="nil"/>
            </w:tcBorders>
            <w:shd w:val="clear" w:color="auto" w:fill="auto"/>
            <w:noWrap/>
            <w:vAlign w:val="bottom"/>
            <w:hideMark/>
          </w:tcPr>
          <w:p w14:paraId="2C925F1B"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$ 22,000.00 </w:t>
            </w:r>
          </w:p>
        </w:tc>
        <w:tc>
          <w:tcPr>
            <w:tcW w:w="960" w:type="dxa"/>
            <w:tcBorders>
              <w:top w:val="nil"/>
              <w:left w:val="nil"/>
              <w:bottom w:val="nil"/>
              <w:right w:val="nil"/>
            </w:tcBorders>
            <w:shd w:val="clear" w:color="auto" w:fill="auto"/>
            <w:noWrap/>
            <w:vAlign w:val="bottom"/>
            <w:hideMark/>
          </w:tcPr>
          <w:p w14:paraId="0657585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0CE0C529" w14:textId="77777777" w:rsidTr="0085246A">
        <w:trPr>
          <w:trHeight w:val="300"/>
        </w:trPr>
        <w:tc>
          <w:tcPr>
            <w:tcW w:w="4920" w:type="dxa"/>
            <w:tcBorders>
              <w:top w:val="nil"/>
              <w:left w:val="nil"/>
              <w:bottom w:val="nil"/>
              <w:right w:val="nil"/>
            </w:tcBorders>
            <w:shd w:val="clear" w:color="auto" w:fill="auto"/>
            <w:noWrap/>
            <w:vAlign w:val="bottom"/>
            <w:hideMark/>
          </w:tcPr>
          <w:p w14:paraId="429C190C"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7979AAA3"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4B9421C8"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1C05B576" w14:textId="77777777" w:rsidTr="0085246A">
        <w:trPr>
          <w:trHeight w:val="300"/>
        </w:trPr>
        <w:tc>
          <w:tcPr>
            <w:tcW w:w="4920" w:type="dxa"/>
            <w:tcBorders>
              <w:top w:val="nil"/>
              <w:left w:val="nil"/>
              <w:bottom w:val="nil"/>
              <w:right w:val="nil"/>
            </w:tcBorders>
            <w:shd w:val="clear" w:color="auto" w:fill="auto"/>
            <w:noWrap/>
            <w:vAlign w:val="bottom"/>
            <w:hideMark/>
          </w:tcPr>
          <w:p w14:paraId="25F85EA8"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Rack</w:t>
            </w:r>
          </w:p>
        </w:tc>
        <w:tc>
          <w:tcPr>
            <w:tcW w:w="1320" w:type="dxa"/>
            <w:tcBorders>
              <w:top w:val="nil"/>
              <w:left w:val="nil"/>
              <w:bottom w:val="nil"/>
              <w:right w:val="nil"/>
            </w:tcBorders>
            <w:shd w:val="clear" w:color="auto" w:fill="auto"/>
            <w:noWrap/>
            <w:vAlign w:val="bottom"/>
            <w:hideMark/>
          </w:tcPr>
          <w:p w14:paraId="445425AD"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6B364519"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1BDFDB66" w14:textId="77777777" w:rsidTr="0085246A">
        <w:trPr>
          <w:trHeight w:val="300"/>
        </w:trPr>
        <w:tc>
          <w:tcPr>
            <w:tcW w:w="4920" w:type="dxa"/>
            <w:tcBorders>
              <w:top w:val="nil"/>
              <w:left w:val="nil"/>
              <w:bottom w:val="nil"/>
              <w:right w:val="nil"/>
            </w:tcBorders>
            <w:shd w:val="clear" w:color="auto" w:fill="auto"/>
            <w:noWrap/>
            <w:vAlign w:val="bottom"/>
            <w:hideMark/>
          </w:tcPr>
          <w:p w14:paraId="220F409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Sanus CFR2136</w:t>
            </w:r>
          </w:p>
        </w:tc>
        <w:tc>
          <w:tcPr>
            <w:tcW w:w="1320" w:type="dxa"/>
            <w:tcBorders>
              <w:top w:val="nil"/>
              <w:left w:val="nil"/>
              <w:bottom w:val="nil"/>
              <w:right w:val="nil"/>
            </w:tcBorders>
            <w:shd w:val="clear" w:color="auto" w:fill="auto"/>
            <w:noWrap/>
            <w:vAlign w:val="bottom"/>
            <w:hideMark/>
          </w:tcPr>
          <w:p w14:paraId="3E2CC634"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$ 20,000.00 </w:t>
            </w:r>
          </w:p>
        </w:tc>
        <w:tc>
          <w:tcPr>
            <w:tcW w:w="960" w:type="dxa"/>
            <w:tcBorders>
              <w:top w:val="nil"/>
              <w:left w:val="nil"/>
              <w:bottom w:val="nil"/>
              <w:right w:val="nil"/>
            </w:tcBorders>
            <w:shd w:val="clear" w:color="auto" w:fill="auto"/>
            <w:noWrap/>
            <w:vAlign w:val="bottom"/>
            <w:hideMark/>
          </w:tcPr>
          <w:p w14:paraId="56BC9653"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6EF7ABA2" w14:textId="77777777" w:rsidTr="0085246A">
        <w:trPr>
          <w:trHeight w:val="300"/>
        </w:trPr>
        <w:tc>
          <w:tcPr>
            <w:tcW w:w="4920" w:type="dxa"/>
            <w:tcBorders>
              <w:top w:val="nil"/>
              <w:left w:val="nil"/>
              <w:bottom w:val="nil"/>
              <w:right w:val="nil"/>
            </w:tcBorders>
            <w:shd w:val="clear" w:color="auto" w:fill="auto"/>
            <w:noWrap/>
            <w:vAlign w:val="bottom"/>
            <w:hideMark/>
          </w:tcPr>
          <w:p w14:paraId="75F0AB72"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36 RU server rack</w:t>
            </w:r>
          </w:p>
        </w:tc>
        <w:tc>
          <w:tcPr>
            <w:tcW w:w="1320" w:type="dxa"/>
            <w:tcBorders>
              <w:top w:val="nil"/>
              <w:left w:val="nil"/>
              <w:bottom w:val="nil"/>
              <w:right w:val="nil"/>
            </w:tcBorders>
            <w:shd w:val="clear" w:color="auto" w:fill="auto"/>
            <w:noWrap/>
            <w:vAlign w:val="bottom"/>
            <w:hideMark/>
          </w:tcPr>
          <w:p w14:paraId="2CEE3AFD"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4A59B814"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2416C2B2" w14:textId="77777777" w:rsidTr="0085246A">
        <w:trPr>
          <w:trHeight w:val="300"/>
        </w:trPr>
        <w:tc>
          <w:tcPr>
            <w:tcW w:w="4920" w:type="dxa"/>
            <w:tcBorders>
              <w:top w:val="nil"/>
              <w:left w:val="nil"/>
              <w:bottom w:val="nil"/>
              <w:right w:val="nil"/>
            </w:tcBorders>
            <w:shd w:val="clear" w:color="auto" w:fill="auto"/>
            <w:noWrap/>
            <w:vAlign w:val="bottom"/>
            <w:hideMark/>
          </w:tcPr>
          <w:p w14:paraId="2E8053EC"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0C205822"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4FE1CA32"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153A2752" w14:textId="77777777" w:rsidTr="0085246A">
        <w:trPr>
          <w:trHeight w:val="300"/>
        </w:trPr>
        <w:tc>
          <w:tcPr>
            <w:tcW w:w="4920" w:type="dxa"/>
            <w:tcBorders>
              <w:top w:val="nil"/>
              <w:left w:val="nil"/>
              <w:bottom w:val="nil"/>
              <w:right w:val="nil"/>
            </w:tcBorders>
            <w:shd w:val="clear" w:color="auto" w:fill="auto"/>
            <w:noWrap/>
            <w:vAlign w:val="bottom"/>
            <w:hideMark/>
          </w:tcPr>
          <w:p w14:paraId="1837FB09" w14:textId="77777777" w:rsidR="00846324" w:rsidRPr="001D26B9"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Software:</w:t>
            </w:r>
          </w:p>
        </w:tc>
        <w:tc>
          <w:tcPr>
            <w:tcW w:w="1320" w:type="dxa"/>
            <w:tcBorders>
              <w:top w:val="nil"/>
              <w:left w:val="nil"/>
              <w:bottom w:val="nil"/>
              <w:right w:val="nil"/>
            </w:tcBorders>
            <w:shd w:val="clear" w:color="auto" w:fill="auto"/>
            <w:noWrap/>
            <w:vAlign w:val="bottom"/>
            <w:hideMark/>
          </w:tcPr>
          <w:p w14:paraId="36A64FFA" w14:textId="77777777" w:rsidR="00846324" w:rsidRPr="001D26B9"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2556FD24"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20BA9779" w14:textId="77777777" w:rsidTr="0085246A">
        <w:trPr>
          <w:trHeight w:val="300"/>
        </w:trPr>
        <w:tc>
          <w:tcPr>
            <w:tcW w:w="4920" w:type="dxa"/>
            <w:tcBorders>
              <w:top w:val="nil"/>
              <w:left w:val="nil"/>
              <w:bottom w:val="nil"/>
              <w:right w:val="nil"/>
            </w:tcBorders>
            <w:shd w:val="clear" w:color="auto" w:fill="auto"/>
            <w:noWrap/>
            <w:vAlign w:val="bottom"/>
            <w:hideMark/>
          </w:tcPr>
          <w:p w14:paraId="73033513"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Windows Server 2022 36 CALS</w:t>
            </w:r>
          </w:p>
        </w:tc>
        <w:tc>
          <w:tcPr>
            <w:tcW w:w="1320" w:type="dxa"/>
            <w:tcBorders>
              <w:top w:val="nil"/>
              <w:left w:val="nil"/>
              <w:bottom w:val="nil"/>
              <w:right w:val="nil"/>
            </w:tcBorders>
            <w:shd w:val="clear" w:color="auto" w:fill="auto"/>
            <w:noWrap/>
            <w:vAlign w:val="bottom"/>
            <w:hideMark/>
          </w:tcPr>
          <w:p w14:paraId="5D181442"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$ 20,000.00 </w:t>
            </w:r>
          </w:p>
        </w:tc>
        <w:tc>
          <w:tcPr>
            <w:tcW w:w="960" w:type="dxa"/>
            <w:tcBorders>
              <w:top w:val="nil"/>
              <w:left w:val="nil"/>
              <w:bottom w:val="nil"/>
              <w:right w:val="nil"/>
            </w:tcBorders>
            <w:shd w:val="clear" w:color="auto" w:fill="auto"/>
            <w:noWrap/>
            <w:vAlign w:val="bottom"/>
            <w:hideMark/>
          </w:tcPr>
          <w:p w14:paraId="7FCE19A4"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347E3BBE" w14:textId="77777777" w:rsidTr="0085246A">
        <w:trPr>
          <w:trHeight w:val="300"/>
        </w:trPr>
        <w:tc>
          <w:tcPr>
            <w:tcW w:w="4920" w:type="dxa"/>
            <w:tcBorders>
              <w:top w:val="nil"/>
              <w:left w:val="nil"/>
              <w:bottom w:val="nil"/>
              <w:right w:val="nil"/>
            </w:tcBorders>
            <w:shd w:val="clear" w:color="auto" w:fill="auto"/>
            <w:noWrap/>
            <w:vAlign w:val="bottom"/>
            <w:hideMark/>
          </w:tcPr>
          <w:p w14:paraId="3151D034"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Pr>
                <w:rFonts w:ascii="Aptos Narrow" w:eastAsia="Times New Roman" w:hAnsi="Aptos Narrow" w:cs="Times New Roman"/>
                <w:color w:val="000000"/>
                <w:kern w:val="0"/>
                <w:sz w:val="22"/>
                <w:szCs w:val="22"/>
                <w:lang w:eastAsia="en-US"/>
              </w:rPr>
              <w:t>Tiempo</w:t>
            </w:r>
            <w:r w:rsidRPr="001D26B9">
              <w:rPr>
                <w:rFonts w:ascii="Aptos Narrow" w:eastAsia="Times New Roman" w:hAnsi="Aptos Narrow" w:cs="Times New Roman"/>
                <w:color w:val="000000"/>
                <w:kern w:val="0"/>
                <w:sz w:val="22"/>
                <w:szCs w:val="22"/>
                <w:lang w:eastAsia="en-US"/>
              </w:rPr>
              <w:t xml:space="preserve"> Full stack software</w:t>
            </w:r>
          </w:p>
        </w:tc>
        <w:tc>
          <w:tcPr>
            <w:tcW w:w="1320" w:type="dxa"/>
            <w:tcBorders>
              <w:top w:val="nil"/>
              <w:left w:val="nil"/>
              <w:bottom w:val="nil"/>
              <w:right w:val="nil"/>
            </w:tcBorders>
            <w:shd w:val="clear" w:color="auto" w:fill="auto"/>
            <w:noWrap/>
            <w:vAlign w:val="bottom"/>
            <w:hideMark/>
          </w:tcPr>
          <w:p w14:paraId="2AAD2D2A"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$120,000.00 </w:t>
            </w:r>
          </w:p>
        </w:tc>
        <w:tc>
          <w:tcPr>
            <w:tcW w:w="960" w:type="dxa"/>
            <w:tcBorders>
              <w:top w:val="nil"/>
              <w:left w:val="nil"/>
              <w:bottom w:val="nil"/>
              <w:right w:val="nil"/>
            </w:tcBorders>
            <w:shd w:val="clear" w:color="auto" w:fill="auto"/>
            <w:noWrap/>
            <w:vAlign w:val="bottom"/>
            <w:hideMark/>
          </w:tcPr>
          <w:p w14:paraId="50AA68AB"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6B8C4EE8" w14:textId="77777777" w:rsidTr="0085246A">
        <w:trPr>
          <w:trHeight w:val="300"/>
        </w:trPr>
        <w:tc>
          <w:tcPr>
            <w:tcW w:w="4920" w:type="dxa"/>
            <w:tcBorders>
              <w:top w:val="nil"/>
              <w:left w:val="nil"/>
              <w:bottom w:val="nil"/>
              <w:right w:val="nil"/>
            </w:tcBorders>
            <w:shd w:val="clear" w:color="auto" w:fill="auto"/>
            <w:noWrap/>
            <w:vAlign w:val="bottom"/>
            <w:hideMark/>
          </w:tcPr>
          <w:p w14:paraId="69C6B6C5"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075EA01A"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5430B493"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39C7C445" w14:textId="77777777" w:rsidTr="0085246A">
        <w:trPr>
          <w:trHeight w:val="300"/>
        </w:trPr>
        <w:tc>
          <w:tcPr>
            <w:tcW w:w="4920" w:type="dxa"/>
            <w:tcBorders>
              <w:top w:val="nil"/>
              <w:left w:val="nil"/>
              <w:bottom w:val="nil"/>
              <w:right w:val="nil"/>
            </w:tcBorders>
            <w:shd w:val="clear" w:color="auto" w:fill="auto"/>
            <w:noWrap/>
            <w:vAlign w:val="bottom"/>
            <w:hideMark/>
          </w:tcPr>
          <w:p w14:paraId="00BBFC84" w14:textId="77777777" w:rsidR="00846324" w:rsidRPr="001D26B9"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Labor:</w:t>
            </w:r>
          </w:p>
        </w:tc>
        <w:tc>
          <w:tcPr>
            <w:tcW w:w="1320" w:type="dxa"/>
            <w:tcBorders>
              <w:top w:val="nil"/>
              <w:left w:val="nil"/>
              <w:bottom w:val="nil"/>
              <w:right w:val="nil"/>
            </w:tcBorders>
            <w:shd w:val="clear" w:color="auto" w:fill="auto"/>
            <w:noWrap/>
            <w:vAlign w:val="bottom"/>
            <w:hideMark/>
          </w:tcPr>
          <w:p w14:paraId="46D30C86" w14:textId="77777777" w:rsidR="00846324" w:rsidRPr="001D26B9"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29944FD7"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3841E406" w14:textId="77777777" w:rsidTr="0085246A">
        <w:trPr>
          <w:trHeight w:val="1200"/>
        </w:trPr>
        <w:tc>
          <w:tcPr>
            <w:tcW w:w="4920" w:type="dxa"/>
            <w:tcBorders>
              <w:top w:val="nil"/>
              <w:left w:val="nil"/>
              <w:bottom w:val="nil"/>
              <w:right w:val="nil"/>
            </w:tcBorders>
            <w:shd w:val="clear" w:color="auto" w:fill="auto"/>
            <w:vAlign w:val="bottom"/>
            <w:hideMark/>
          </w:tcPr>
          <w:p w14:paraId="3FC16AC0"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This project includes an estimated 100 hours of Professional Services labor at $350.00 per hour.</w:t>
            </w:r>
          </w:p>
        </w:tc>
        <w:tc>
          <w:tcPr>
            <w:tcW w:w="1320" w:type="dxa"/>
            <w:tcBorders>
              <w:top w:val="nil"/>
              <w:left w:val="nil"/>
              <w:bottom w:val="nil"/>
              <w:right w:val="nil"/>
            </w:tcBorders>
            <w:shd w:val="clear" w:color="auto" w:fill="auto"/>
            <w:noWrap/>
            <w:vAlign w:val="bottom"/>
            <w:hideMark/>
          </w:tcPr>
          <w:p w14:paraId="7A291FDD"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w:t>
            </w:r>
            <w:r>
              <w:rPr>
                <w:rFonts w:ascii="Aptos Narrow" w:eastAsia="Times New Roman" w:hAnsi="Aptos Narrow" w:cs="Times New Roman"/>
                <w:color w:val="000000"/>
                <w:kern w:val="0"/>
                <w:sz w:val="22"/>
                <w:szCs w:val="22"/>
                <w:lang w:eastAsia="en-US"/>
              </w:rPr>
              <w:t>140</w:t>
            </w:r>
            <w:r w:rsidRPr="001D26B9">
              <w:rPr>
                <w:rFonts w:ascii="Aptos Narrow" w:eastAsia="Times New Roman" w:hAnsi="Aptos Narrow" w:cs="Times New Roman"/>
                <w:color w:val="000000"/>
                <w:kern w:val="0"/>
                <w:sz w:val="22"/>
                <w:szCs w:val="22"/>
                <w:lang w:eastAsia="en-US"/>
              </w:rPr>
              <w:t xml:space="preserve">,000.00 </w:t>
            </w:r>
          </w:p>
        </w:tc>
        <w:tc>
          <w:tcPr>
            <w:tcW w:w="960" w:type="dxa"/>
            <w:tcBorders>
              <w:top w:val="nil"/>
              <w:left w:val="nil"/>
              <w:bottom w:val="nil"/>
              <w:right w:val="nil"/>
            </w:tcBorders>
            <w:shd w:val="clear" w:color="auto" w:fill="auto"/>
            <w:noWrap/>
            <w:vAlign w:val="bottom"/>
            <w:hideMark/>
          </w:tcPr>
          <w:p w14:paraId="16B8528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445893CF" w14:textId="77777777" w:rsidTr="0085246A">
        <w:trPr>
          <w:trHeight w:val="300"/>
        </w:trPr>
        <w:tc>
          <w:tcPr>
            <w:tcW w:w="4920" w:type="dxa"/>
            <w:tcBorders>
              <w:top w:val="nil"/>
              <w:left w:val="nil"/>
              <w:bottom w:val="nil"/>
              <w:right w:val="nil"/>
            </w:tcBorders>
            <w:shd w:val="clear" w:color="auto" w:fill="auto"/>
            <w:noWrap/>
            <w:vAlign w:val="bottom"/>
            <w:hideMark/>
          </w:tcPr>
          <w:p w14:paraId="52D586C1"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649F8C61"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57D93F27"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530A0145" w14:textId="77777777" w:rsidTr="0085246A">
        <w:trPr>
          <w:trHeight w:val="300"/>
        </w:trPr>
        <w:tc>
          <w:tcPr>
            <w:tcW w:w="4920" w:type="dxa"/>
            <w:tcBorders>
              <w:top w:val="nil"/>
              <w:left w:val="nil"/>
              <w:bottom w:val="nil"/>
              <w:right w:val="nil"/>
            </w:tcBorders>
            <w:shd w:val="clear" w:color="auto" w:fill="auto"/>
            <w:noWrap/>
            <w:vAlign w:val="bottom"/>
            <w:hideMark/>
          </w:tcPr>
          <w:p w14:paraId="152B4178"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377B6732"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1432B166"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77CC4D6C"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73C3315A"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2249331F"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6D3AF59D"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09ED8193" w14:textId="77777777" w:rsidR="00846324"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p w14:paraId="7790897D" w14:textId="77777777" w:rsidR="00846324" w:rsidRDefault="00846324" w:rsidP="0085246A">
            <w:pPr>
              <w:spacing w:before="0" w:after="0"/>
              <w:ind w:left="0" w:right="0"/>
              <w:rPr>
                <w:rFonts w:ascii="Aptos Narrow" w:eastAsia="Times New Roman" w:hAnsi="Aptos Narrow" w:cs="Times New Roman"/>
                <w:color w:val="000000"/>
                <w:kern w:val="0"/>
                <w:sz w:val="22"/>
                <w:szCs w:val="22"/>
                <w:lang w:eastAsia="en-US"/>
              </w:rPr>
            </w:pPr>
            <w:r>
              <w:rPr>
                <w:rFonts w:ascii="Aptos Narrow" w:eastAsia="Times New Roman" w:hAnsi="Aptos Narrow" w:cs="Times New Roman"/>
                <w:color w:val="000000"/>
                <w:kern w:val="0"/>
                <w:sz w:val="22"/>
                <w:szCs w:val="22"/>
                <w:lang w:eastAsia="en-US"/>
              </w:rPr>
              <w:t>Additional Non-Contracted Expenses:</w:t>
            </w:r>
          </w:p>
          <w:p w14:paraId="7EF77D3D"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Outside vendor Pen Testing:</w:t>
            </w:r>
          </w:p>
        </w:tc>
        <w:tc>
          <w:tcPr>
            <w:tcW w:w="1320" w:type="dxa"/>
            <w:tcBorders>
              <w:top w:val="nil"/>
              <w:left w:val="nil"/>
              <w:bottom w:val="nil"/>
              <w:right w:val="nil"/>
            </w:tcBorders>
            <w:shd w:val="clear" w:color="auto" w:fill="auto"/>
            <w:noWrap/>
            <w:vAlign w:val="bottom"/>
            <w:hideMark/>
          </w:tcPr>
          <w:p w14:paraId="778C7EAC" w14:textId="77777777" w:rsidR="00846324" w:rsidRPr="001D26B9" w:rsidRDefault="00846324" w:rsidP="0085246A">
            <w:pPr>
              <w:spacing w:before="0" w:after="0"/>
              <w:ind w:left="0" w:right="0"/>
              <w:jc w:val="center"/>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hideMark/>
          </w:tcPr>
          <w:p w14:paraId="63E493E1"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2BDD6255" w14:textId="77777777" w:rsidTr="0085246A">
        <w:trPr>
          <w:trHeight w:val="2100"/>
        </w:trPr>
        <w:tc>
          <w:tcPr>
            <w:tcW w:w="4920" w:type="dxa"/>
            <w:tcBorders>
              <w:top w:val="nil"/>
              <w:left w:val="nil"/>
              <w:bottom w:val="nil"/>
              <w:right w:val="nil"/>
            </w:tcBorders>
            <w:shd w:val="clear" w:color="auto" w:fill="auto"/>
            <w:vAlign w:val="bottom"/>
            <w:hideMark/>
          </w:tcPr>
          <w:p w14:paraId="41DF8870"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The client has chosen to use an outside vendor for Pen testing. Tiempo will contact a known third party to schedule, perform, and present the results of a full test of the system's security. </w:t>
            </w:r>
          </w:p>
        </w:tc>
        <w:tc>
          <w:tcPr>
            <w:tcW w:w="1320" w:type="dxa"/>
            <w:tcBorders>
              <w:top w:val="nil"/>
              <w:left w:val="nil"/>
              <w:bottom w:val="nil"/>
              <w:right w:val="nil"/>
            </w:tcBorders>
            <w:shd w:val="clear" w:color="auto" w:fill="auto"/>
            <w:noWrap/>
            <w:vAlign w:val="bottom"/>
            <w:hideMark/>
          </w:tcPr>
          <w:p w14:paraId="3781F865"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$ 12,000.00 </w:t>
            </w:r>
          </w:p>
        </w:tc>
        <w:tc>
          <w:tcPr>
            <w:tcW w:w="960" w:type="dxa"/>
            <w:tcBorders>
              <w:top w:val="nil"/>
              <w:left w:val="nil"/>
              <w:bottom w:val="nil"/>
              <w:right w:val="nil"/>
            </w:tcBorders>
            <w:shd w:val="clear" w:color="auto" w:fill="auto"/>
            <w:noWrap/>
            <w:vAlign w:val="bottom"/>
            <w:hideMark/>
          </w:tcPr>
          <w:p w14:paraId="10230E04"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72991A0C" w14:textId="77777777" w:rsidTr="0085246A">
        <w:trPr>
          <w:trHeight w:val="300"/>
        </w:trPr>
        <w:tc>
          <w:tcPr>
            <w:tcW w:w="4920" w:type="dxa"/>
            <w:tcBorders>
              <w:top w:val="nil"/>
              <w:left w:val="nil"/>
              <w:bottom w:val="nil"/>
              <w:right w:val="nil"/>
            </w:tcBorders>
            <w:shd w:val="clear" w:color="auto" w:fill="auto"/>
            <w:noWrap/>
            <w:vAlign w:val="bottom"/>
            <w:hideMark/>
          </w:tcPr>
          <w:p w14:paraId="6712172A"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3C0FA09E"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3E9198A0"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20255160" w14:textId="77777777" w:rsidTr="0085246A">
        <w:trPr>
          <w:trHeight w:val="300"/>
        </w:trPr>
        <w:tc>
          <w:tcPr>
            <w:tcW w:w="4920" w:type="dxa"/>
            <w:tcBorders>
              <w:top w:val="nil"/>
              <w:left w:val="nil"/>
              <w:bottom w:val="nil"/>
              <w:right w:val="nil"/>
            </w:tcBorders>
            <w:shd w:val="clear" w:color="auto" w:fill="auto"/>
            <w:noWrap/>
            <w:vAlign w:val="bottom"/>
            <w:hideMark/>
          </w:tcPr>
          <w:p w14:paraId="76893C16"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09D31068"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0129155D"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76424640" w14:textId="77777777" w:rsidTr="0085246A">
        <w:trPr>
          <w:trHeight w:val="300"/>
        </w:trPr>
        <w:tc>
          <w:tcPr>
            <w:tcW w:w="4920" w:type="dxa"/>
            <w:tcBorders>
              <w:top w:val="nil"/>
              <w:left w:val="nil"/>
              <w:bottom w:val="nil"/>
              <w:right w:val="nil"/>
            </w:tcBorders>
            <w:shd w:val="clear" w:color="auto" w:fill="auto"/>
            <w:noWrap/>
            <w:vAlign w:val="bottom"/>
            <w:hideMark/>
          </w:tcPr>
          <w:p w14:paraId="52AF996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Misc. Materials </w:t>
            </w:r>
          </w:p>
        </w:tc>
        <w:tc>
          <w:tcPr>
            <w:tcW w:w="1320" w:type="dxa"/>
            <w:tcBorders>
              <w:top w:val="nil"/>
              <w:left w:val="nil"/>
              <w:bottom w:val="nil"/>
              <w:right w:val="nil"/>
            </w:tcBorders>
            <w:shd w:val="clear" w:color="auto" w:fill="auto"/>
            <w:noWrap/>
            <w:vAlign w:val="bottom"/>
            <w:hideMark/>
          </w:tcPr>
          <w:p w14:paraId="359C0AD9"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$ 35,000.00 </w:t>
            </w:r>
          </w:p>
        </w:tc>
        <w:tc>
          <w:tcPr>
            <w:tcW w:w="960" w:type="dxa"/>
            <w:tcBorders>
              <w:top w:val="nil"/>
              <w:left w:val="nil"/>
              <w:bottom w:val="nil"/>
              <w:right w:val="nil"/>
            </w:tcBorders>
            <w:shd w:val="clear" w:color="auto" w:fill="auto"/>
            <w:noWrap/>
            <w:vAlign w:val="bottom"/>
            <w:hideMark/>
          </w:tcPr>
          <w:p w14:paraId="3E58F88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3F9D6770" w14:textId="77777777" w:rsidTr="0085246A">
        <w:trPr>
          <w:trHeight w:val="300"/>
        </w:trPr>
        <w:tc>
          <w:tcPr>
            <w:tcW w:w="4920" w:type="dxa"/>
            <w:tcBorders>
              <w:top w:val="nil"/>
              <w:left w:val="nil"/>
              <w:bottom w:val="nil"/>
              <w:right w:val="nil"/>
            </w:tcBorders>
            <w:shd w:val="clear" w:color="auto" w:fill="auto"/>
            <w:noWrap/>
            <w:vAlign w:val="bottom"/>
            <w:hideMark/>
          </w:tcPr>
          <w:p w14:paraId="678DF9D6"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1320" w:type="dxa"/>
            <w:tcBorders>
              <w:top w:val="nil"/>
              <w:left w:val="nil"/>
              <w:bottom w:val="nil"/>
              <w:right w:val="nil"/>
            </w:tcBorders>
            <w:shd w:val="clear" w:color="auto" w:fill="auto"/>
            <w:noWrap/>
            <w:vAlign w:val="bottom"/>
            <w:hideMark/>
          </w:tcPr>
          <w:p w14:paraId="4CB678DC"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c>
          <w:tcPr>
            <w:tcW w:w="960" w:type="dxa"/>
            <w:tcBorders>
              <w:top w:val="nil"/>
              <w:left w:val="nil"/>
              <w:bottom w:val="nil"/>
              <w:right w:val="nil"/>
            </w:tcBorders>
            <w:shd w:val="clear" w:color="auto" w:fill="auto"/>
            <w:noWrap/>
            <w:vAlign w:val="bottom"/>
            <w:hideMark/>
          </w:tcPr>
          <w:p w14:paraId="0F475BE7" w14:textId="77777777" w:rsidR="00846324" w:rsidRPr="001D26B9" w:rsidRDefault="00846324" w:rsidP="0085246A">
            <w:pPr>
              <w:spacing w:before="0" w:after="0"/>
              <w:ind w:left="0" w:right="0"/>
              <w:rPr>
                <w:rFonts w:ascii="Times New Roman" w:eastAsia="Times New Roman" w:hAnsi="Times New Roman" w:cs="Times New Roman"/>
                <w:color w:val="auto"/>
                <w:kern w:val="0"/>
                <w:sz w:val="20"/>
                <w:lang w:eastAsia="en-US"/>
              </w:rPr>
            </w:pPr>
          </w:p>
        </w:tc>
      </w:tr>
      <w:tr w:rsidR="00846324" w:rsidRPr="001D26B9" w14:paraId="07C7B8D8" w14:textId="77777777" w:rsidTr="0085246A">
        <w:trPr>
          <w:trHeight w:val="300"/>
        </w:trPr>
        <w:tc>
          <w:tcPr>
            <w:tcW w:w="4920" w:type="dxa"/>
            <w:tcBorders>
              <w:top w:val="nil"/>
              <w:left w:val="nil"/>
              <w:bottom w:val="nil"/>
              <w:right w:val="nil"/>
            </w:tcBorders>
            <w:shd w:val="clear" w:color="auto" w:fill="auto"/>
            <w:noWrap/>
            <w:vAlign w:val="bottom"/>
            <w:hideMark/>
          </w:tcPr>
          <w:p w14:paraId="14960836"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Total Budget:</w:t>
            </w:r>
          </w:p>
        </w:tc>
        <w:tc>
          <w:tcPr>
            <w:tcW w:w="1320" w:type="dxa"/>
            <w:tcBorders>
              <w:top w:val="nil"/>
              <w:left w:val="nil"/>
              <w:bottom w:val="nil"/>
              <w:right w:val="nil"/>
            </w:tcBorders>
            <w:shd w:val="clear" w:color="auto" w:fill="auto"/>
            <w:noWrap/>
            <w:vAlign w:val="bottom"/>
            <w:hideMark/>
          </w:tcPr>
          <w:p w14:paraId="5AC5AEE5"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r w:rsidRPr="001D26B9">
              <w:rPr>
                <w:rFonts w:ascii="Aptos Narrow" w:eastAsia="Times New Roman" w:hAnsi="Aptos Narrow" w:cs="Times New Roman"/>
                <w:color w:val="000000"/>
                <w:kern w:val="0"/>
                <w:sz w:val="22"/>
                <w:szCs w:val="22"/>
                <w:lang w:eastAsia="en-US"/>
              </w:rPr>
              <w:t xml:space="preserve"> $</w:t>
            </w:r>
            <w:r>
              <w:rPr>
                <w:rFonts w:ascii="Aptos Narrow" w:eastAsia="Times New Roman" w:hAnsi="Aptos Narrow" w:cs="Times New Roman"/>
                <w:color w:val="000000"/>
                <w:kern w:val="0"/>
                <w:sz w:val="22"/>
                <w:szCs w:val="22"/>
                <w:lang w:eastAsia="en-US"/>
              </w:rPr>
              <w:t>477,550.00</w:t>
            </w:r>
            <w:r w:rsidRPr="001D26B9">
              <w:rPr>
                <w:rFonts w:ascii="Aptos Narrow" w:eastAsia="Times New Roman" w:hAnsi="Aptos Narrow" w:cs="Times New Roman"/>
                <w:color w:val="000000"/>
                <w:kern w:val="0"/>
                <w:sz w:val="22"/>
                <w:szCs w:val="22"/>
                <w:lang w:eastAsia="en-US"/>
              </w:rPr>
              <w:t xml:space="preserve"> </w:t>
            </w:r>
          </w:p>
        </w:tc>
        <w:tc>
          <w:tcPr>
            <w:tcW w:w="960" w:type="dxa"/>
            <w:tcBorders>
              <w:top w:val="nil"/>
              <w:left w:val="nil"/>
              <w:bottom w:val="nil"/>
              <w:right w:val="nil"/>
            </w:tcBorders>
            <w:shd w:val="clear" w:color="auto" w:fill="auto"/>
            <w:noWrap/>
            <w:vAlign w:val="bottom"/>
            <w:hideMark/>
          </w:tcPr>
          <w:p w14:paraId="6CD378A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6CDF4D24" w14:textId="77777777" w:rsidTr="0085246A">
        <w:trPr>
          <w:trHeight w:val="300"/>
        </w:trPr>
        <w:tc>
          <w:tcPr>
            <w:tcW w:w="4920" w:type="dxa"/>
            <w:tcBorders>
              <w:top w:val="nil"/>
              <w:left w:val="nil"/>
              <w:bottom w:val="nil"/>
              <w:right w:val="nil"/>
            </w:tcBorders>
            <w:shd w:val="clear" w:color="auto" w:fill="000000" w:themeFill="text1"/>
            <w:noWrap/>
            <w:vAlign w:val="bottom"/>
          </w:tcPr>
          <w:p w14:paraId="140AEFCB"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1320" w:type="dxa"/>
            <w:tcBorders>
              <w:top w:val="nil"/>
              <w:left w:val="nil"/>
              <w:bottom w:val="nil"/>
              <w:right w:val="nil"/>
            </w:tcBorders>
            <w:shd w:val="clear" w:color="auto" w:fill="000000" w:themeFill="text1"/>
            <w:noWrap/>
            <w:vAlign w:val="bottom"/>
          </w:tcPr>
          <w:p w14:paraId="029DF081"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000000" w:themeFill="text1"/>
            <w:noWrap/>
            <w:vAlign w:val="bottom"/>
          </w:tcPr>
          <w:p w14:paraId="0020295C"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r w:rsidR="00846324" w:rsidRPr="001D26B9" w14:paraId="5314CA41" w14:textId="77777777" w:rsidTr="0085246A">
        <w:trPr>
          <w:trHeight w:val="300"/>
        </w:trPr>
        <w:tc>
          <w:tcPr>
            <w:tcW w:w="4920" w:type="dxa"/>
            <w:tcBorders>
              <w:top w:val="nil"/>
              <w:left w:val="nil"/>
              <w:bottom w:val="nil"/>
              <w:right w:val="nil"/>
            </w:tcBorders>
            <w:shd w:val="clear" w:color="auto" w:fill="auto"/>
            <w:noWrap/>
            <w:vAlign w:val="bottom"/>
          </w:tcPr>
          <w:p w14:paraId="4D9F610C"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1320" w:type="dxa"/>
            <w:tcBorders>
              <w:top w:val="nil"/>
              <w:left w:val="nil"/>
              <w:bottom w:val="nil"/>
              <w:right w:val="nil"/>
            </w:tcBorders>
            <w:shd w:val="clear" w:color="auto" w:fill="auto"/>
            <w:noWrap/>
            <w:vAlign w:val="bottom"/>
          </w:tcPr>
          <w:p w14:paraId="765AE67E"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c>
          <w:tcPr>
            <w:tcW w:w="960" w:type="dxa"/>
            <w:tcBorders>
              <w:top w:val="nil"/>
              <w:left w:val="nil"/>
              <w:bottom w:val="nil"/>
              <w:right w:val="nil"/>
            </w:tcBorders>
            <w:shd w:val="clear" w:color="auto" w:fill="auto"/>
            <w:noWrap/>
            <w:vAlign w:val="bottom"/>
          </w:tcPr>
          <w:p w14:paraId="18496783" w14:textId="77777777" w:rsidR="00846324" w:rsidRPr="001D26B9" w:rsidRDefault="00846324" w:rsidP="0085246A">
            <w:pPr>
              <w:spacing w:before="0" w:after="0"/>
              <w:ind w:left="0" w:right="0"/>
              <w:rPr>
                <w:rFonts w:ascii="Aptos Narrow" w:eastAsia="Times New Roman" w:hAnsi="Aptos Narrow" w:cs="Times New Roman"/>
                <w:color w:val="000000"/>
                <w:kern w:val="0"/>
                <w:sz w:val="22"/>
                <w:szCs w:val="22"/>
                <w:lang w:eastAsia="en-US"/>
              </w:rPr>
            </w:pPr>
          </w:p>
        </w:tc>
      </w:tr>
    </w:tbl>
    <w:p w14:paraId="5FA00C42" w14:textId="77777777" w:rsidR="00846324" w:rsidRDefault="00846324" w:rsidP="00846324">
      <w:pPr>
        <w:pStyle w:val="Signature"/>
        <w:ind w:left="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All Hardware and software costs are due at the time of contract, labor is due at 20% down, 25% at completion of the first milestone and the remaining balance is due at project close. </w:t>
      </w:r>
    </w:p>
    <w:p w14:paraId="1A03285B" w14:textId="77777777" w:rsidR="00846324" w:rsidRDefault="00846324" w:rsidP="00846324">
      <w:pPr>
        <w:pStyle w:val="Signature"/>
        <w:ind w:left="0"/>
        <w:rPr>
          <w:rFonts w:ascii="Times New Roman" w:hAnsi="Times New Roman" w:cs="Times New Roman"/>
          <w:color w:val="000000" w:themeColor="text1"/>
          <w:sz w:val="32"/>
          <w:szCs w:val="32"/>
        </w:rPr>
      </w:pPr>
    </w:p>
    <w:p w14:paraId="062FDF83" w14:textId="77777777" w:rsidR="00846324" w:rsidRDefault="00846324" w:rsidP="00846324">
      <w:pPr>
        <w:pStyle w:val="Signature"/>
        <w:ind w:left="0"/>
        <w:rPr>
          <w:rFonts w:ascii="Times New Roman" w:hAnsi="Times New Roman" w:cs="Times New Roman"/>
          <w:color w:val="000000" w:themeColor="text1"/>
          <w:sz w:val="32"/>
          <w:szCs w:val="32"/>
        </w:rPr>
      </w:pPr>
    </w:p>
    <w:p w14:paraId="759E5DC2" w14:textId="77777777" w:rsidR="00846324" w:rsidRPr="00CA3E9B" w:rsidRDefault="00846324" w:rsidP="00846324">
      <w:pPr>
        <w:pStyle w:val="Signature"/>
        <w:ind w:left="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Thank you for your business!</w:t>
      </w:r>
    </w:p>
    <w:p w14:paraId="708B4BEC" w14:textId="77777777" w:rsidR="00846324" w:rsidRPr="003D706E" w:rsidRDefault="00846324" w:rsidP="00846324">
      <w:pPr>
        <w:rPr>
          <w:rFonts w:cs="Arial"/>
          <w:b/>
          <w:noProof/>
          <w:color w:val="000000" w:themeColor="text1"/>
          <w:szCs w:val="36"/>
        </w:rPr>
      </w:pPr>
    </w:p>
    <w:bookmarkEnd w:id="0"/>
    <w:p w14:paraId="2832881F" w14:textId="77777777" w:rsidR="00846324" w:rsidRPr="003D706E" w:rsidRDefault="00846324" w:rsidP="00846324">
      <w:pPr>
        <w:rPr>
          <w:b/>
          <w:color w:val="000000" w:themeColor="text1"/>
          <w:sz w:val="32"/>
          <w:szCs w:val="44"/>
        </w:rPr>
      </w:pPr>
    </w:p>
    <w:p w14:paraId="3282B2E6" w14:textId="5B54D5CD" w:rsidR="00846324" w:rsidRDefault="00846324" w:rsidP="00A6783B">
      <w:pPr>
        <w:pStyle w:val="Signature"/>
        <w:rPr>
          <w:color w:val="000000" w:themeColor="text1"/>
          <w:sz w:val="22"/>
          <w:szCs w:val="22"/>
        </w:rPr>
      </w:pPr>
    </w:p>
    <w:p w14:paraId="0D471681" w14:textId="77777777" w:rsidR="00846324" w:rsidRDefault="00846324" w:rsidP="00A6783B">
      <w:pPr>
        <w:pStyle w:val="Signature"/>
        <w:rPr>
          <w:color w:val="000000" w:themeColor="text1"/>
          <w:sz w:val="22"/>
          <w:szCs w:val="22"/>
        </w:rPr>
      </w:pPr>
    </w:p>
    <w:p w14:paraId="0BB589DB" w14:textId="77777777" w:rsidR="00846324" w:rsidRDefault="00846324" w:rsidP="00A6783B">
      <w:pPr>
        <w:pStyle w:val="Signature"/>
        <w:rPr>
          <w:color w:val="000000" w:themeColor="text1"/>
          <w:sz w:val="22"/>
          <w:szCs w:val="22"/>
        </w:rPr>
      </w:pPr>
    </w:p>
    <w:p w14:paraId="2A5C5472" w14:textId="77777777" w:rsidR="00846324" w:rsidRDefault="00846324" w:rsidP="00A6783B">
      <w:pPr>
        <w:pStyle w:val="Signature"/>
        <w:rPr>
          <w:color w:val="000000" w:themeColor="text1"/>
          <w:sz w:val="22"/>
          <w:szCs w:val="22"/>
        </w:rPr>
      </w:pPr>
    </w:p>
    <w:p w14:paraId="7A748A03" w14:textId="77777777" w:rsidR="00846324" w:rsidRDefault="00846324" w:rsidP="00A6783B">
      <w:pPr>
        <w:pStyle w:val="Signature"/>
        <w:rPr>
          <w:color w:val="000000" w:themeColor="text1"/>
          <w:sz w:val="22"/>
          <w:szCs w:val="22"/>
        </w:rPr>
      </w:pPr>
    </w:p>
    <w:p w14:paraId="132FF2D7" w14:textId="77777777" w:rsidR="00846324" w:rsidRDefault="00846324" w:rsidP="00A6783B">
      <w:pPr>
        <w:pStyle w:val="Signature"/>
        <w:rPr>
          <w:color w:val="000000" w:themeColor="text1"/>
          <w:sz w:val="22"/>
          <w:szCs w:val="22"/>
        </w:rPr>
      </w:pPr>
    </w:p>
    <w:p w14:paraId="2CB6437F" w14:textId="77777777" w:rsidR="00846324" w:rsidRDefault="00846324" w:rsidP="00A6783B">
      <w:pPr>
        <w:pStyle w:val="Signature"/>
        <w:rPr>
          <w:color w:val="000000" w:themeColor="text1"/>
          <w:sz w:val="22"/>
          <w:szCs w:val="22"/>
        </w:rPr>
      </w:pPr>
    </w:p>
    <w:p w14:paraId="56CD56DD" w14:textId="77777777" w:rsidR="00846324" w:rsidRDefault="00846324" w:rsidP="00A6783B">
      <w:pPr>
        <w:pStyle w:val="Signature"/>
        <w:rPr>
          <w:color w:val="000000" w:themeColor="text1"/>
          <w:sz w:val="22"/>
          <w:szCs w:val="22"/>
        </w:rPr>
      </w:pPr>
    </w:p>
    <w:p w14:paraId="3A957568" w14:textId="77777777" w:rsidR="00846324" w:rsidRDefault="00846324" w:rsidP="00A6783B">
      <w:pPr>
        <w:pStyle w:val="Signature"/>
        <w:rPr>
          <w:color w:val="000000" w:themeColor="text1"/>
          <w:sz w:val="22"/>
          <w:szCs w:val="22"/>
        </w:rPr>
      </w:pPr>
    </w:p>
    <w:p w14:paraId="4BE115A3" w14:textId="77777777" w:rsidR="00846324" w:rsidRDefault="00846324" w:rsidP="00A6783B">
      <w:pPr>
        <w:pStyle w:val="Signature"/>
        <w:rPr>
          <w:color w:val="000000" w:themeColor="text1"/>
          <w:sz w:val="22"/>
          <w:szCs w:val="22"/>
        </w:rPr>
      </w:pPr>
    </w:p>
    <w:p w14:paraId="69DA2437" w14:textId="77777777" w:rsidR="00846324" w:rsidRDefault="00846324" w:rsidP="00A6783B">
      <w:pPr>
        <w:pStyle w:val="Signature"/>
        <w:rPr>
          <w:color w:val="000000" w:themeColor="text1"/>
          <w:sz w:val="22"/>
          <w:szCs w:val="22"/>
        </w:rPr>
      </w:pPr>
    </w:p>
    <w:p w14:paraId="1AEB6881" w14:textId="77777777" w:rsidR="00846324" w:rsidRDefault="00846324" w:rsidP="00A6783B">
      <w:pPr>
        <w:pStyle w:val="Signature"/>
        <w:rPr>
          <w:color w:val="000000" w:themeColor="text1"/>
          <w:sz w:val="22"/>
          <w:szCs w:val="22"/>
        </w:rPr>
      </w:pPr>
    </w:p>
    <w:p w14:paraId="3DB1A978" w14:textId="77777777" w:rsidR="00846324" w:rsidRDefault="00846324" w:rsidP="00A6783B">
      <w:pPr>
        <w:pStyle w:val="Signature"/>
        <w:rPr>
          <w:color w:val="000000" w:themeColor="text1"/>
          <w:sz w:val="22"/>
          <w:szCs w:val="22"/>
        </w:rPr>
      </w:pPr>
    </w:p>
    <w:p w14:paraId="373AA824" w14:textId="77777777" w:rsidR="00846324" w:rsidRDefault="00846324" w:rsidP="00A6783B">
      <w:pPr>
        <w:pStyle w:val="Signature"/>
        <w:rPr>
          <w:color w:val="000000" w:themeColor="text1"/>
          <w:sz w:val="22"/>
          <w:szCs w:val="22"/>
        </w:rPr>
      </w:pPr>
    </w:p>
    <w:p w14:paraId="255A623D" w14:textId="77777777" w:rsidR="00846324" w:rsidRDefault="00846324" w:rsidP="00A6783B">
      <w:pPr>
        <w:pStyle w:val="Signature"/>
        <w:rPr>
          <w:color w:val="000000" w:themeColor="text1"/>
          <w:sz w:val="22"/>
          <w:szCs w:val="22"/>
        </w:rPr>
      </w:pPr>
    </w:p>
    <w:p w14:paraId="614B9277" w14:textId="77777777" w:rsidR="00846324" w:rsidRDefault="00846324" w:rsidP="00A6783B">
      <w:pPr>
        <w:pStyle w:val="Signature"/>
        <w:rPr>
          <w:color w:val="000000" w:themeColor="text1"/>
          <w:sz w:val="22"/>
          <w:szCs w:val="22"/>
        </w:rPr>
      </w:pPr>
    </w:p>
    <w:p w14:paraId="21FDE5D0" w14:textId="77777777" w:rsidR="00846324" w:rsidRDefault="00846324" w:rsidP="00A6783B">
      <w:pPr>
        <w:pStyle w:val="Signature"/>
        <w:rPr>
          <w:color w:val="000000" w:themeColor="text1"/>
          <w:sz w:val="22"/>
          <w:szCs w:val="22"/>
        </w:rPr>
      </w:pPr>
    </w:p>
    <w:p w14:paraId="7F89E75D" w14:textId="77777777" w:rsidR="00846324" w:rsidRDefault="00846324" w:rsidP="00A6783B">
      <w:pPr>
        <w:pStyle w:val="Signature"/>
        <w:rPr>
          <w:color w:val="000000" w:themeColor="text1"/>
          <w:sz w:val="22"/>
          <w:szCs w:val="22"/>
        </w:rPr>
      </w:pPr>
    </w:p>
    <w:p w14:paraId="3E7DB6B6" w14:textId="77777777" w:rsidR="00846324" w:rsidRDefault="00846324" w:rsidP="00A6783B">
      <w:pPr>
        <w:pStyle w:val="Signature"/>
        <w:rPr>
          <w:color w:val="000000" w:themeColor="text1"/>
          <w:sz w:val="22"/>
          <w:szCs w:val="22"/>
        </w:rPr>
      </w:pPr>
    </w:p>
    <w:p w14:paraId="64EDF253" w14:textId="77777777" w:rsidR="00846324" w:rsidRPr="00F81E03" w:rsidRDefault="00846324" w:rsidP="00846324">
      <w:pPr>
        <w:rPr>
          <w:b/>
          <w:bCs/>
        </w:rPr>
      </w:pPr>
      <w:r w:rsidRPr="00F81E03">
        <w:rPr>
          <w:b/>
          <w:bCs/>
        </w:rPr>
        <w:t>Project: Tiempo On-Premises Payroll Solution (Enhanced Security)</w:t>
      </w:r>
    </w:p>
    <w:p w14:paraId="177655B6" w14:textId="77777777" w:rsidR="00846324" w:rsidRDefault="00846324" w:rsidP="00846324">
      <w:pPr>
        <w:pStyle w:val="ListParagraph"/>
        <w:numPr>
          <w:ilvl w:val="0"/>
          <w:numId w:val="6"/>
        </w:numPr>
        <w:spacing w:before="0" w:after="160" w:line="480" w:lineRule="auto"/>
        <w:ind w:right="0"/>
      </w:pPr>
      <w:r w:rsidRPr="00F81E03">
        <w:rPr>
          <w:b/>
          <w:bCs/>
        </w:rPr>
        <w:t>Requirements Analysis</w:t>
      </w:r>
    </w:p>
    <w:p w14:paraId="31C2EEC0"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Security Standards</w:t>
      </w:r>
    </w:p>
    <w:p w14:paraId="1E4E081B" w14:textId="77777777" w:rsidR="00846324" w:rsidRDefault="00846324" w:rsidP="00846324">
      <w:pPr>
        <w:pStyle w:val="ListParagraph"/>
        <w:numPr>
          <w:ilvl w:val="2"/>
          <w:numId w:val="6"/>
        </w:numPr>
        <w:spacing w:before="0" w:after="160" w:line="480" w:lineRule="auto"/>
        <w:ind w:right="0"/>
      </w:pPr>
      <w:r>
        <w:t>Identify applicable regulatory requirements (e.g., financial/data privacy)</w:t>
      </w:r>
    </w:p>
    <w:p w14:paraId="3299AACF" w14:textId="77777777" w:rsidR="00846324" w:rsidRDefault="00846324" w:rsidP="00846324">
      <w:pPr>
        <w:pStyle w:val="ListParagraph"/>
        <w:numPr>
          <w:ilvl w:val="2"/>
          <w:numId w:val="6"/>
        </w:numPr>
        <w:spacing w:before="0" w:after="160" w:line="480" w:lineRule="auto"/>
        <w:ind w:right="0"/>
      </w:pPr>
      <w:r>
        <w:t>Develop internal security protocols</w:t>
      </w:r>
    </w:p>
    <w:p w14:paraId="4C3A871D"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Hardware Specifications</w:t>
      </w:r>
    </w:p>
    <w:p w14:paraId="7C5E3B0C" w14:textId="77777777" w:rsidR="00846324" w:rsidRDefault="00846324" w:rsidP="00846324">
      <w:pPr>
        <w:pStyle w:val="ListParagraph"/>
        <w:numPr>
          <w:ilvl w:val="2"/>
          <w:numId w:val="6"/>
        </w:numPr>
        <w:spacing w:before="0" w:after="160" w:line="480" w:lineRule="auto"/>
        <w:ind w:right="0"/>
      </w:pPr>
      <w:r>
        <w:t>Assess computational needs based on client volume</w:t>
      </w:r>
    </w:p>
    <w:p w14:paraId="460C418E" w14:textId="77777777" w:rsidR="00846324" w:rsidRDefault="00846324" w:rsidP="00846324">
      <w:pPr>
        <w:pStyle w:val="ListParagraph"/>
        <w:numPr>
          <w:ilvl w:val="2"/>
          <w:numId w:val="6"/>
        </w:numPr>
        <w:spacing w:before="0" w:after="160" w:line="480" w:lineRule="auto"/>
        <w:ind w:right="0"/>
      </w:pPr>
      <w:r>
        <w:t>Specify server performance &amp; storage requirements</w:t>
      </w:r>
    </w:p>
    <w:p w14:paraId="5F3BCAB6"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Software Compatibility</w:t>
      </w:r>
    </w:p>
    <w:p w14:paraId="13DC9810" w14:textId="77777777" w:rsidR="00846324" w:rsidRDefault="00846324" w:rsidP="00846324">
      <w:pPr>
        <w:pStyle w:val="ListParagraph"/>
        <w:numPr>
          <w:ilvl w:val="2"/>
          <w:numId w:val="6"/>
        </w:numPr>
        <w:spacing w:before="0" w:after="160" w:line="480" w:lineRule="auto"/>
        <w:ind w:right="0"/>
      </w:pPr>
      <w:r>
        <w:t>Verify OS and database compatibility</w:t>
      </w:r>
    </w:p>
    <w:p w14:paraId="10C25F87" w14:textId="77777777" w:rsidR="00846324" w:rsidRDefault="00846324" w:rsidP="00846324">
      <w:pPr>
        <w:pStyle w:val="ListParagraph"/>
        <w:numPr>
          <w:ilvl w:val="2"/>
          <w:numId w:val="6"/>
        </w:numPr>
        <w:spacing w:before="0" w:after="160" w:line="480" w:lineRule="auto"/>
        <w:ind w:right="0"/>
      </w:pPr>
      <w:r>
        <w:t>Identify necessary systems integrations</w:t>
      </w:r>
    </w:p>
    <w:p w14:paraId="0BD77CFC" w14:textId="77777777" w:rsidR="00846324" w:rsidRDefault="00846324" w:rsidP="00846324">
      <w:pPr>
        <w:pStyle w:val="ListParagraph"/>
        <w:numPr>
          <w:ilvl w:val="0"/>
          <w:numId w:val="6"/>
        </w:numPr>
        <w:spacing w:before="0" w:after="160" w:line="480" w:lineRule="auto"/>
        <w:ind w:right="0"/>
      </w:pPr>
      <w:r w:rsidRPr="00F81E03">
        <w:rPr>
          <w:b/>
          <w:bCs/>
        </w:rPr>
        <w:t>Hardware Procurement and Setup</w:t>
      </w:r>
    </w:p>
    <w:p w14:paraId="64E29933"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Server Acquisition</w:t>
      </w:r>
    </w:p>
    <w:p w14:paraId="641C2892" w14:textId="77777777" w:rsidR="00846324" w:rsidRDefault="00846324" w:rsidP="00846324">
      <w:pPr>
        <w:pStyle w:val="ListParagraph"/>
        <w:numPr>
          <w:ilvl w:val="2"/>
          <w:numId w:val="6"/>
        </w:numPr>
        <w:spacing w:before="0" w:after="160" w:line="480" w:lineRule="auto"/>
        <w:ind w:right="0"/>
      </w:pPr>
      <w:r>
        <w:t>Source hardware meeting specifications</w:t>
      </w:r>
    </w:p>
    <w:p w14:paraId="274D4A39" w14:textId="77777777" w:rsidR="00846324" w:rsidRDefault="00846324" w:rsidP="00846324">
      <w:pPr>
        <w:pStyle w:val="ListParagraph"/>
        <w:numPr>
          <w:ilvl w:val="2"/>
          <w:numId w:val="6"/>
        </w:numPr>
        <w:spacing w:before="0" w:after="160" w:line="480" w:lineRule="auto"/>
        <w:ind w:right="0"/>
      </w:pPr>
      <w:r>
        <w:t>Consider redundancy options (e.g., failover servers)</w:t>
      </w:r>
    </w:p>
    <w:p w14:paraId="5B2536BC"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Secure Environment Establishment</w:t>
      </w:r>
    </w:p>
    <w:p w14:paraId="3DB1B5D2" w14:textId="77777777" w:rsidR="00846324" w:rsidRDefault="00846324" w:rsidP="00846324">
      <w:pPr>
        <w:pStyle w:val="ListParagraph"/>
        <w:numPr>
          <w:ilvl w:val="2"/>
          <w:numId w:val="6"/>
        </w:numPr>
        <w:spacing w:before="0" w:after="160" w:line="480" w:lineRule="auto"/>
        <w:ind w:right="0"/>
      </w:pPr>
      <w:r>
        <w:t>Designate physically-secured server room</w:t>
      </w:r>
    </w:p>
    <w:p w14:paraId="659905DD" w14:textId="77777777" w:rsidR="00846324" w:rsidRDefault="00846324" w:rsidP="00846324">
      <w:pPr>
        <w:pStyle w:val="ListParagraph"/>
        <w:numPr>
          <w:ilvl w:val="2"/>
          <w:numId w:val="6"/>
        </w:numPr>
        <w:spacing w:before="0" w:after="160" w:line="480" w:lineRule="auto"/>
        <w:ind w:right="0"/>
      </w:pPr>
      <w:r>
        <w:t>Implement access controls and monitoring</w:t>
      </w:r>
    </w:p>
    <w:p w14:paraId="3A82E18D"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Network Configuration</w:t>
      </w:r>
    </w:p>
    <w:p w14:paraId="4A13B823" w14:textId="77777777" w:rsidR="00846324" w:rsidRDefault="00846324" w:rsidP="00846324">
      <w:pPr>
        <w:pStyle w:val="ListParagraph"/>
        <w:numPr>
          <w:ilvl w:val="2"/>
          <w:numId w:val="6"/>
        </w:numPr>
        <w:spacing w:before="0" w:after="160" w:line="480" w:lineRule="auto"/>
        <w:ind w:right="0"/>
      </w:pPr>
      <w:r>
        <w:t>Isolate payroll network segment</w:t>
      </w:r>
    </w:p>
    <w:p w14:paraId="718BEF5A" w14:textId="77777777" w:rsidR="00846324" w:rsidRDefault="00846324" w:rsidP="00846324">
      <w:pPr>
        <w:pStyle w:val="ListParagraph"/>
        <w:numPr>
          <w:ilvl w:val="2"/>
          <w:numId w:val="6"/>
        </w:numPr>
        <w:spacing w:before="0" w:after="160" w:line="480" w:lineRule="auto"/>
        <w:ind w:right="0"/>
      </w:pPr>
      <w:r>
        <w:t>Deploy firewalls and intrusion detection</w:t>
      </w:r>
    </w:p>
    <w:p w14:paraId="206A4B54" w14:textId="77777777" w:rsidR="00846324" w:rsidRDefault="00846324" w:rsidP="00846324">
      <w:pPr>
        <w:pStyle w:val="ListParagraph"/>
        <w:numPr>
          <w:ilvl w:val="0"/>
          <w:numId w:val="6"/>
        </w:numPr>
        <w:spacing w:before="0" w:after="160" w:line="480" w:lineRule="auto"/>
        <w:ind w:right="0"/>
      </w:pPr>
      <w:r w:rsidRPr="00F81E03">
        <w:rPr>
          <w:b/>
          <w:bCs/>
        </w:rPr>
        <w:t>Software Installation and Configuration</w:t>
      </w:r>
    </w:p>
    <w:p w14:paraId="28D8A444"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lastRenderedPageBreak/>
        <w:t>Operating System</w:t>
      </w:r>
    </w:p>
    <w:p w14:paraId="1A229AE0" w14:textId="77777777" w:rsidR="00846324" w:rsidRDefault="00846324" w:rsidP="00846324">
      <w:pPr>
        <w:pStyle w:val="ListParagraph"/>
        <w:numPr>
          <w:ilvl w:val="2"/>
          <w:numId w:val="6"/>
        </w:numPr>
        <w:spacing w:before="0" w:after="160" w:line="480" w:lineRule="auto"/>
        <w:ind w:right="0"/>
      </w:pPr>
      <w:r>
        <w:t>Install a hardened OS designed for security</w:t>
      </w:r>
    </w:p>
    <w:p w14:paraId="3C9C3281"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Database System</w:t>
      </w:r>
    </w:p>
    <w:p w14:paraId="4F4A625E" w14:textId="77777777" w:rsidR="00846324" w:rsidRDefault="00846324" w:rsidP="00846324">
      <w:pPr>
        <w:pStyle w:val="ListParagraph"/>
        <w:numPr>
          <w:ilvl w:val="2"/>
          <w:numId w:val="6"/>
        </w:numPr>
        <w:spacing w:before="0" w:after="160" w:line="480" w:lineRule="auto"/>
        <w:ind w:right="0"/>
      </w:pPr>
      <w:r>
        <w:t>Deploy secure database instance</w:t>
      </w:r>
    </w:p>
    <w:p w14:paraId="73AC9260" w14:textId="77777777" w:rsidR="00846324" w:rsidRDefault="00846324" w:rsidP="00846324">
      <w:pPr>
        <w:pStyle w:val="ListParagraph"/>
        <w:numPr>
          <w:ilvl w:val="2"/>
          <w:numId w:val="6"/>
        </w:numPr>
        <w:spacing w:before="0" w:after="160" w:line="480" w:lineRule="auto"/>
        <w:ind w:right="0"/>
      </w:pPr>
      <w:r>
        <w:t>Enforce strong access controls</w:t>
      </w:r>
    </w:p>
    <w:p w14:paraId="3E787219"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Tiempo Payroll Software</w:t>
      </w:r>
    </w:p>
    <w:p w14:paraId="2DBE016D" w14:textId="77777777" w:rsidR="00846324" w:rsidRDefault="00846324" w:rsidP="00846324">
      <w:pPr>
        <w:pStyle w:val="ListParagraph"/>
        <w:numPr>
          <w:ilvl w:val="2"/>
          <w:numId w:val="6"/>
        </w:numPr>
        <w:spacing w:before="0" w:after="160" w:line="480" w:lineRule="auto"/>
        <w:ind w:right="0"/>
      </w:pPr>
      <w:r>
        <w:t>Install payroll software (on-premises version)</w:t>
      </w:r>
    </w:p>
    <w:p w14:paraId="6D496BFE" w14:textId="77777777" w:rsidR="00846324" w:rsidRDefault="00846324" w:rsidP="00846324">
      <w:pPr>
        <w:pStyle w:val="ListParagraph"/>
        <w:numPr>
          <w:ilvl w:val="2"/>
          <w:numId w:val="6"/>
        </w:numPr>
        <w:spacing w:before="0" w:after="160" w:line="480" w:lineRule="auto"/>
        <w:ind w:right="0"/>
      </w:pPr>
      <w:r>
        <w:t>Configure for maximum security settings</w:t>
      </w:r>
    </w:p>
    <w:p w14:paraId="34C0CE5C"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Encryption Implementation</w:t>
      </w:r>
    </w:p>
    <w:p w14:paraId="63B9663A" w14:textId="77777777" w:rsidR="00846324" w:rsidRDefault="00846324" w:rsidP="00846324">
      <w:pPr>
        <w:pStyle w:val="ListParagraph"/>
        <w:numPr>
          <w:ilvl w:val="2"/>
          <w:numId w:val="6"/>
        </w:numPr>
        <w:spacing w:before="0" w:after="160" w:line="480" w:lineRule="auto"/>
        <w:ind w:right="0"/>
      </w:pPr>
      <w:r>
        <w:t>Deploy full-disk encryption</w:t>
      </w:r>
    </w:p>
    <w:p w14:paraId="5A93B1DC" w14:textId="77777777" w:rsidR="00846324" w:rsidRDefault="00846324" w:rsidP="00846324">
      <w:pPr>
        <w:pStyle w:val="ListParagraph"/>
        <w:numPr>
          <w:ilvl w:val="2"/>
          <w:numId w:val="6"/>
        </w:numPr>
        <w:spacing w:before="0" w:after="160" w:line="480" w:lineRule="auto"/>
        <w:ind w:right="0"/>
      </w:pPr>
      <w:r>
        <w:t>Implement database-level encryption</w:t>
      </w:r>
    </w:p>
    <w:p w14:paraId="6F1B2940" w14:textId="77777777" w:rsidR="00846324" w:rsidRPr="00F81E03" w:rsidRDefault="00846324" w:rsidP="00846324">
      <w:pPr>
        <w:pStyle w:val="ListParagraph"/>
        <w:numPr>
          <w:ilvl w:val="0"/>
          <w:numId w:val="6"/>
        </w:numPr>
        <w:spacing w:before="0" w:after="160" w:line="480" w:lineRule="auto"/>
        <w:ind w:right="0"/>
        <w:rPr>
          <w:b/>
          <w:bCs/>
        </w:rPr>
      </w:pPr>
      <w:r w:rsidRPr="00F81E03">
        <w:rPr>
          <w:b/>
          <w:bCs/>
        </w:rPr>
        <w:t>Data Migration (if applicable)</w:t>
      </w:r>
    </w:p>
    <w:p w14:paraId="000A5E69"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Secure Data Transfer</w:t>
      </w:r>
    </w:p>
    <w:p w14:paraId="28D493D3" w14:textId="77777777" w:rsidR="00846324" w:rsidRDefault="00846324" w:rsidP="00846324">
      <w:pPr>
        <w:pStyle w:val="ListParagraph"/>
        <w:numPr>
          <w:ilvl w:val="2"/>
          <w:numId w:val="6"/>
        </w:numPr>
        <w:spacing w:before="0" w:after="160" w:line="480" w:lineRule="auto"/>
        <w:ind w:right="0"/>
      </w:pPr>
      <w:r>
        <w:t>Establish secure transfer protocols</w:t>
      </w:r>
    </w:p>
    <w:p w14:paraId="7E37C989" w14:textId="77777777" w:rsidR="00846324" w:rsidRDefault="00846324" w:rsidP="00846324">
      <w:pPr>
        <w:pStyle w:val="ListParagraph"/>
        <w:numPr>
          <w:ilvl w:val="2"/>
          <w:numId w:val="6"/>
        </w:numPr>
        <w:spacing w:before="0" w:after="160" w:line="480" w:lineRule="auto"/>
        <w:ind w:right="0"/>
      </w:pPr>
      <w:r>
        <w:t>Encrypt data in transit</w:t>
      </w:r>
    </w:p>
    <w:p w14:paraId="3D3B89FA"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Data Integrity Checks</w:t>
      </w:r>
    </w:p>
    <w:p w14:paraId="30290361" w14:textId="77777777" w:rsidR="00846324" w:rsidRDefault="00846324" w:rsidP="00846324">
      <w:pPr>
        <w:pStyle w:val="ListParagraph"/>
        <w:numPr>
          <w:ilvl w:val="2"/>
          <w:numId w:val="6"/>
        </w:numPr>
        <w:spacing w:before="0" w:after="160" w:line="480" w:lineRule="auto"/>
        <w:ind w:right="0"/>
      </w:pPr>
      <w:r>
        <w:t>Ensure data completeness and accuracy post-migration</w:t>
      </w:r>
    </w:p>
    <w:p w14:paraId="307365A0" w14:textId="77777777" w:rsidR="00846324" w:rsidRDefault="00846324" w:rsidP="00846324">
      <w:pPr>
        <w:pStyle w:val="ListParagraph"/>
        <w:numPr>
          <w:ilvl w:val="0"/>
          <w:numId w:val="6"/>
        </w:numPr>
        <w:spacing w:before="0" w:after="160" w:line="480" w:lineRule="auto"/>
        <w:ind w:right="0"/>
      </w:pPr>
      <w:r w:rsidRPr="00F81E03">
        <w:rPr>
          <w:b/>
          <w:bCs/>
        </w:rPr>
        <w:t>Backup Solution</w:t>
      </w:r>
    </w:p>
    <w:p w14:paraId="560E663E"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Backup Strategy</w:t>
      </w:r>
    </w:p>
    <w:p w14:paraId="01753E6E" w14:textId="77777777" w:rsidR="00846324" w:rsidRDefault="00846324" w:rsidP="00846324">
      <w:pPr>
        <w:pStyle w:val="ListParagraph"/>
        <w:numPr>
          <w:ilvl w:val="2"/>
          <w:numId w:val="6"/>
        </w:numPr>
        <w:spacing w:before="0" w:after="160" w:line="480" w:lineRule="auto"/>
        <w:ind w:right="0"/>
      </w:pPr>
      <w:r>
        <w:t>Define incremental &amp; full backup  frequency</w:t>
      </w:r>
    </w:p>
    <w:p w14:paraId="09E8B6A4" w14:textId="77777777" w:rsidR="00846324" w:rsidRDefault="00846324" w:rsidP="00846324">
      <w:pPr>
        <w:pStyle w:val="ListParagraph"/>
        <w:numPr>
          <w:ilvl w:val="2"/>
          <w:numId w:val="6"/>
        </w:numPr>
        <w:spacing w:before="0" w:after="160" w:line="480" w:lineRule="auto"/>
        <w:ind w:right="0"/>
      </w:pPr>
      <w:r>
        <w:t>Determine off-site backup storage (physical or cloud-based)</w:t>
      </w:r>
    </w:p>
    <w:p w14:paraId="3FB3594B" w14:textId="77777777" w:rsidR="00846324" w:rsidRDefault="00846324" w:rsidP="00846324">
      <w:pPr>
        <w:pStyle w:val="ListParagraph"/>
        <w:numPr>
          <w:ilvl w:val="2"/>
          <w:numId w:val="6"/>
        </w:numPr>
        <w:spacing w:before="0" w:after="160" w:line="480" w:lineRule="auto"/>
        <w:ind w:right="0"/>
      </w:pPr>
      <w:r>
        <w:t>Develop a disaster recovery plan</w:t>
      </w:r>
    </w:p>
    <w:p w14:paraId="5E755B90"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Backup Software</w:t>
      </w:r>
    </w:p>
    <w:p w14:paraId="57468637" w14:textId="77777777" w:rsidR="00846324" w:rsidRDefault="00846324" w:rsidP="00846324">
      <w:pPr>
        <w:pStyle w:val="ListParagraph"/>
        <w:numPr>
          <w:ilvl w:val="2"/>
          <w:numId w:val="6"/>
        </w:numPr>
        <w:spacing w:before="0" w:after="160" w:line="480" w:lineRule="auto"/>
        <w:ind w:right="0"/>
      </w:pPr>
      <w:r>
        <w:t>Select software with encryption capabilities</w:t>
      </w:r>
    </w:p>
    <w:p w14:paraId="4797E331"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Backup Hardware</w:t>
      </w:r>
    </w:p>
    <w:p w14:paraId="28F3A844" w14:textId="77777777" w:rsidR="00846324" w:rsidRDefault="00846324" w:rsidP="00846324">
      <w:pPr>
        <w:pStyle w:val="ListParagraph"/>
        <w:numPr>
          <w:ilvl w:val="2"/>
          <w:numId w:val="6"/>
        </w:numPr>
        <w:spacing w:before="0" w:after="160" w:line="480" w:lineRule="auto"/>
        <w:ind w:right="0"/>
      </w:pPr>
      <w:r>
        <w:t>Procure backup storage media/infrastructure</w:t>
      </w:r>
    </w:p>
    <w:p w14:paraId="268B0DE6" w14:textId="77777777" w:rsidR="00846324" w:rsidRPr="00F81E03" w:rsidRDefault="00846324" w:rsidP="00846324">
      <w:pPr>
        <w:pStyle w:val="ListParagraph"/>
        <w:numPr>
          <w:ilvl w:val="0"/>
          <w:numId w:val="6"/>
        </w:numPr>
        <w:spacing w:before="0" w:after="160" w:line="480" w:lineRule="auto"/>
        <w:ind w:right="0"/>
        <w:rPr>
          <w:b/>
          <w:bCs/>
        </w:rPr>
      </w:pPr>
      <w:r w:rsidRPr="00F81E03">
        <w:rPr>
          <w:b/>
          <w:bCs/>
        </w:rPr>
        <w:lastRenderedPageBreak/>
        <w:t>Security Auditing and Penetration Testing</w:t>
      </w:r>
    </w:p>
    <w:p w14:paraId="3FA0F830"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Initial Security Audit</w:t>
      </w:r>
    </w:p>
    <w:p w14:paraId="1D5E15CB" w14:textId="77777777" w:rsidR="00846324" w:rsidRDefault="00846324" w:rsidP="00846324">
      <w:pPr>
        <w:pStyle w:val="ListParagraph"/>
        <w:numPr>
          <w:ilvl w:val="2"/>
          <w:numId w:val="6"/>
        </w:numPr>
        <w:spacing w:before="0" w:after="160" w:line="480" w:lineRule="auto"/>
        <w:ind w:right="0"/>
      </w:pPr>
      <w:r>
        <w:t>Conduct vulnerability scans</w:t>
      </w:r>
    </w:p>
    <w:p w14:paraId="3D76C3BE" w14:textId="77777777" w:rsidR="00846324" w:rsidRDefault="00846324" w:rsidP="00846324">
      <w:pPr>
        <w:pStyle w:val="ListParagraph"/>
        <w:numPr>
          <w:ilvl w:val="2"/>
          <w:numId w:val="6"/>
        </w:numPr>
        <w:spacing w:before="0" w:after="160" w:line="480" w:lineRule="auto"/>
        <w:ind w:right="0"/>
      </w:pPr>
      <w:r>
        <w:t>Review access controls and user permissions</w:t>
      </w:r>
    </w:p>
    <w:p w14:paraId="1040364E"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Penetration Testing</w:t>
      </w:r>
    </w:p>
    <w:p w14:paraId="0A6FFF7E" w14:textId="77777777" w:rsidR="00846324" w:rsidRDefault="00846324" w:rsidP="00846324">
      <w:pPr>
        <w:pStyle w:val="ListParagraph"/>
        <w:numPr>
          <w:ilvl w:val="1"/>
          <w:numId w:val="6"/>
        </w:numPr>
        <w:spacing w:before="0" w:after="160" w:line="480" w:lineRule="auto"/>
        <w:ind w:right="0"/>
      </w:pPr>
      <w:r>
        <w:t>6.2.1. Hire external security experts for simulated attacks</w:t>
      </w:r>
    </w:p>
    <w:p w14:paraId="05A93E3F" w14:textId="77777777" w:rsidR="00846324" w:rsidRPr="00F81E03" w:rsidRDefault="00846324" w:rsidP="00846324">
      <w:pPr>
        <w:pStyle w:val="ListParagraph"/>
        <w:numPr>
          <w:ilvl w:val="0"/>
          <w:numId w:val="6"/>
        </w:numPr>
        <w:spacing w:before="0" w:after="160" w:line="480" w:lineRule="auto"/>
        <w:ind w:right="0"/>
        <w:rPr>
          <w:b/>
          <w:bCs/>
        </w:rPr>
      </w:pPr>
      <w:r w:rsidRPr="00F81E03">
        <w:rPr>
          <w:b/>
          <w:bCs/>
        </w:rPr>
        <w:t>User Training</w:t>
      </w:r>
    </w:p>
    <w:p w14:paraId="48C5B693"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Best Security Practices</w:t>
      </w:r>
    </w:p>
    <w:p w14:paraId="63FA0E60" w14:textId="77777777" w:rsidR="00846324" w:rsidRDefault="00846324" w:rsidP="00846324">
      <w:pPr>
        <w:pStyle w:val="ListParagraph"/>
        <w:numPr>
          <w:ilvl w:val="2"/>
          <w:numId w:val="6"/>
        </w:numPr>
        <w:spacing w:before="0" w:after="160" w:line="480" w:lineRule="auto"/>
        <w:ind w:right="0"/>
      </w:pPr>
      <w:r>
        <w:t>Educate on password hygiene, phishing threats, etc.</w:t>
      </w:r>
    </w:p>
    <w:p w14:paraId="0B066513"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Physical Security</w:t>
      </w:r>
    </w:p>
    <w:p w14:paraId="0F604879" w14:textId="77777777" w:rsidR="00846324" w:rsidRDefault="00846324" w:rsidP="00846324">
      <w:pPr>
        <w:pStyle w:val="ListParagraph"/>
        <w:numPr>
          <w:ilvl w:val="2"/>
          <w:numId w:val="6"/>
        </w:numPr>
        <w:spacing w:before="0" w:after="160" w:line="480" w:lineRule="auto"/>
        <w:ind w:right="0"/>
      </w:pPr>
      <w:r>
        <w:t>Emphasize access restrictions to the server room.</w:t>
      </w:r>
    </w:p>
    <w:p w14:paraId="7BC8F0C4"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System-Specific Training</w:t>
      </w:r>
    </w:p>
    <w:p w14:paraId="66C992DA" w14:textId="77777777" w:rsidR="00846324" w:rsidRDefault="00846324" w:rsidP="00846324">
      <w:pPr>
        <w:pStyle w:val="ListParagraph"/>
        <w:numPr>
          <w:ilvl w:val="2"/>
          <w:numId w:val="6"/>
        </w:numPr>
        <w:spacing w:before="0" w:after="160" w:line="480" w:lineRule="auto"/>
        <w:ind w:right="0"/>
      </w:pPr>
      <w:r>
        <w:t>Train staff on software navigation and protocols</w:t>
      </w:r>
    </w:p>
    <w:p w14:paraId="5E139494" w14:textId="77777777" w:rsidR="00846324" w:rsidRDefault="00846324" w:rsidP="00846324">
      <w:pPr>
        <w:pStyle w:val="ListParagraph"/>
        <w:numPr>
          <w:ilvl w:val="0"/>
          <w:numId w:val="6"/>
        </w:numPr>
        <w:spacing w:before="0" w:after="160" w:line="480" w:lineRule="auto"/>
        <w:ind w:right="0"/>
      </w:pPr>
      <w:r w:rsidRPr="00F81E03">
        <w:rPr>
          <w:b/>
          <w:bCs/>
        </w:rPr>
        <w:t>Deployment and Go-Live</w:t>
      </w:r>
    </w:p>
    <w:p w14:paraId="3037D45F"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Phased Rollout</w:t>
      </w:r>
    </w:p>
    <w:p w14:paraId="68DB1BD9" w14:textId="77777777" w:rsidR="00846324" w:rsidRDefault="00846324" w:rsidP="00846324">
      <w:pPr>
        <w:pStyle w:val="ListParagraph"/>
        <w:numPr>
          <w:ilvl w:val="2"/>
          <w:numId w:val="6"/>
        </w:numPr>
        <w:spacing w:before="0" w:after="160" w:line="480" w:lineRule="auto"/>
        <w:ind w:right="0"/>
      </w:pPr>
      <w:r>
        <w:t>Consider pilot testing prior to full deployment</w:t>
      </w:r>
    </w:p>
    <w:p w14:paraId="38C83DC8" w14:textId="77777777" w:rsidR="00846324" w:rsidRDefault="00846324" w:rsidP="00846324">
      <w:pPr>
        <w:pStyle w:val="ListParagraph"/>
        <w:numPr>
          <w:ilvl w:val="1"/>
          <w:numId w:val="6"/>
        </w:numPr>
        <w:spacing w:before="0" w:after="160" w:line="480" w:lineRule="auto"/>
        <w:ind w:right="0"/>
      </w:pPr>
      <w:r>
        <w:t>Monitoring and Optimization</w:t>
      </w:r>
    </w:p>
    <w:p w14:paraId="74F6F559" w14:textId="77777777" w:rsidR="00846324" w:rsidRDefault="00846324" w:rsidP="00846324">
      <w:pPr>
        <w:pStyle w:val="ListParagraph"/>
        <w:numPr>
          <w:ilvl w:val="2"/>
          <w:numId w:val="6"/>
        </w:numPr>
        <w:spacing w:before="0" w:after="160" w:line="480" w:lineRule="auto"/>
        <w:ind w:right="0"/>
      </w:pPr>
      <w:r>
        <w:t>Proactively monitor for security incidents</w:t>
      </w:r>
    </w:p>
    <w:p w14:paraId="412F536A" w14:textId="77777777" w:rsidR="00846324" w:rsidRPr="00F81E03" w:rsidRDefault="00846324" w:rsidP="00846324">
      <w:pPr>
        <w:pStyle w:val="ListParagraph"/>
        <w:numPr>
          <w:ilvl w:val="0"/>
          <w:numId w:val="6"/>
        </w:numPr>
        <w:spacing w:before="0" w:after="160" w:line="480" w:lineRule="auto"/>
        <w:ind w:right="0"/>
        <w:rPr>
          <w:b/>
          <w:bCs/>
        </w:rPr>
      </w:pPr>
      <w:r w:rsidRPr="00F81E03">
        <w:rPr>
          <w:b/>
          <w:bCs/>
        </w:rPr>
        <w:t>Ongoing Maintenance</w:t>
      </w:r>
    </w:p>
    <w:p w14:paraId="4F9FDB8E"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Security Updates &amp; Patches</w:t>
      </w:r>
    </w:p>
    <w:p w14:paraId="42B6AC74" w14:textId="77777777" w:rsidR="00846324" w:rsidRDefault="00846324" w:rsidP="00846324">
      <w:pPr>
        <w:pStyle w:val="ListParagraph"/>
        <w:numPr>
          <w:ilvl w:val="2"/>
          <w:numId w:val="6"/>
        </w:numPr>
        <w:spacing w:before="0" w:after="160" w:line="480" w:lineRule="auto"/>
        <w:ind w:right="0"/>
      </w:pPr>
      <w:r>
        <w:t>Rigorous schedule for system patching</w:t>
      </w:r>
    </w:p>
    <w:p w14:paraId="7502BE1F"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Backup Verification &amp; Testing</w:t>
      </w:r>
    </w:p>
    <w:p w14:paraId="05449F41" w14:textId="77777777" w:rsidR="00846324" w:rsidRDefault="00846324" w:rsidP="00846324">
      <w:pPr>
        <w:pStyle w:val="ListParagraph"/>
        <w:numPr>
          <w:ilvl w:val="2"/>
          <w:numId w:val="6"/>
        </w:numPr>
        <w:spacing w:before="0" w:after="160" w:line="480" w:lineRule="auto"/>
        <w:ind w:right="0"/>
      </w:pPr>
      <w:r>
        <w:t>Routine testing of backup restoration functionality</w:t>
      </w:r>
    </w:p>
    <w:p w14:paraId="349E3AFC" w14:textId="77777777" w:rsidR="00846324" w:rsidRPr="00F81E03" w:rsidRDefault="00846324" w:rsidP="00846324">
      <w:pPr>
        <w:pStyle w:val="ListParagraph"/>
        <w:numPr>
          <w:ilvl w:val="1"/>
          <w:numId w:val="6"/>
        </w:numPr>
        <w:spacing w:before="0" w:after="160" w:line="480" w:lineRule="auto"/>
        <w:ind w:right="0"/>
        <w:rPr>
          <w:b/>
          <w:bCs/>
        </w:rPr>
      </w:pPr>
      <w:r w:rsidRPr="00F81E03">
        <w:rPr>
          <w:b/>
          <w:bCs/>
        </w:rPr>
        <w:t>Periodic Security Audits</w:t>
      </w:r>
    </w:p>
    <w:p w14:paraId="35499C21" w14:textId="77777777" w:rsidR="00846324" w:rsidRDefault="00846324" w:rsidP="00846324">
      <w:pPr>
        <w:pStyle w:val="ListParagraph"/>
        <w:numPr>
          <w:ilvl w:val="2"/>
          <w:numId w:val="6"/>
        </w:numPr>
        <w:spacing w:before="0" w:after="160" w:line="480" w:lineRule="auto"/>
        <w:ind w:right="0"/>
      </w:pPr>
      <w:r>
        <w:t>Schedule regular review and updating of security measures</w:t>
      </w:r>
    </w:p>
    <w:p w14:paraId="63F77BDF" w14:textId="77777777" w:rsidR="00846324" w:rsidRDefault="00846324" w:rsidP="00846324"/>
    <w:p w14:paraId="392D8DEC" w14:textId="77777777" w:rsidR="00846324" w:rsidRDefault="00846324" w:rsidP="00846324"/>
    <w:p w14:paraId="5C460DBA" w14:textId="77777777" w:rsidR="00846324" w:rsidRDefault="00846324" w:rsidP="00846324"/>
    <w:p w14:paraId="66E1FF2B" w14:textId="77777777" w:rsidR="00846324" w:rsidRDefault="00846324" w:rsidP="00846324"/>
    <w:p w14:paraId="28580AB5" w14:textId="77777777" w:rsidR="00846324" w:rsidRPr="00F81E03" w:rsidRDefault="00846324" w:rsidP="00846324">
      <w:pPr>
        <w:rPr>
          <w:b/>
          <w:bCs/>
        </w:rPr>
      </w:pPr>
      <w:r w:rsidRPr="00F81E03">
        <w:rPr>
          <w:b/>
          <w:bCs/>
        </w:rPr>
        <w:t>Important Considerations:</w:t>
      </w:r>
    </w:p>
    <w:p w14:paraId="549F7C6C" w14:textId="77777777" w:rsidR="00846324" w:rsidRDefault="00846324" w:rsidP="00846324">
      <w:r w:rsidRPr="00F81E03">
        <w:rPr>
          <w:b/>
          <w:bCs/>
        </w:rPr>
        <w:t>Compliance:</w:t>
      </w:r>
      <w:r>
        <w:t xml:space="preserve"> Ongoing vigilance regarding evolving regulations is essential.</w:t>
      </w:r>
    </w:p>
    <w:p w14:paraId="05751DB2" w14:textId="77777777" w:rsidR="00846324" w:rsidRDefault="00846324" w:rsidP="00846324">
      <w:r w:rsidRPr="00F81E03">
        <w:rPr>
          <w:b/>
          <w:bCs/>
        </w:rPr>
        <w:t>Collaboration:</w:t>
      </w:r>
      <w:r>
        <w:t xml:space="preserve"> Strong collaboration between your IT team and potential external security consultants is necessary.</w:t>
      </w:r>
    </w:p>
    <w:p w14:paraId="15A7A63E" w14:textId="77777777" w:rsidR="00846324" w:rsidRDefault="00846324" w:rsidP="00A6783B">
      <w:pPr>
        <w:pStyle w:val="Signature"/>
        <w:rPr>
          <w:color w:val="000000" w:themeColor="text1"/>
          <w:sz w:val="22"/>
          <w:szCs w:val="22"/>
        </w:rPr>
      </w:pPr>
    </w:p>
    <w:p w14:paraId="0A79C21E" w14:textId="77777777" w:rsidR="00362B9B" w:rsidRDefault="00362B9B" w:rsidP="00A6783B">
      <w:pPr>
        <w:pStyle w:val="Signature"/>
        <w:rPr>
          <w:color w:val="000000" w:themeColor="text1"/>
          <w:sz w:val="22"/>
          <w:szCs w:val="22"/>
        </w:rPr>
      </w:pPr>
    </w:p>
    <w:p w14:paraId="5BCFF711" w14:textId="77777777" w:rsidR="00362B9B" w:rsidRDefault="00362B9B" w:rsidP="00A6783B">
      <w:pPr>
        <w:pStyle w:val="Signature"/>
        <w:rPr>
          <w:color w:val="000000" w:themeColor="text1"/>
          <w:sz w:val="22"/>
          <w:szCs w:val="22"/>
        </w:rPr>
      </w:pPr>
    </w:p>
    <w:p w14:paraId="2630314B" w14:textId="77777777" w:rsidR="00362B9B" w:rsidRDefault="00362B9B" w:rsidP="00A6783B">
      <w:pPr>
        <w:pStyle w:val="Signature"/>
        <w:rPr>
          <w:color w:val="000000" w:themeColor="text1"/>
          <w:sz w:val="22"/>
          <w:szCs w:val="22"/>
        </w:rPr>
      </w:pPr>
    </w:p>
    <w:p w14:paraId="2207D6A7" w14:textId="77777777" w:rsidR="00362B9B" w:rsidRDefault="00362B9B" w:rsidP="00A6783B">
      <w:pPr>
        <w:pStyle w:val="Signature"/>
        <w:rPr>
          <w:color w:val="000000" w:themeColor="text1"/>
          <w:sz w:val="22"/>
          <w:szCs w:val="22"/>
        </w:rPr>
      </w:pPr>
    </w:p>
    <w:p w14:paraId="409E460A" w14:textId="77777777" w:rsidR="00362B9B" w:rsidRDefault="00362B9B" w:rsidP="00A6783B">
      <w:pPr>
        <w:pStyle w:val="Signature"/>
        <w:rPr>
          <w:color w:val="000000" w:themeColor="text1"/>
          <w:sz w:val="22"/>
          <w:szCs w:val="22"/>
        </w:rPr>
      </w:pPr>
    </w:p>
    <w:p w14:paraId="5FD78621" w14:textId="77777777" w:rsidR="00362B9B" w:rsidRDefault="00362B9B" w:rsidP="00A6783B">
      <w:pPr>
        <w:pStyle w:val="Signature"/>
        <w:rPr>
          <w:color w:val="000000" w:themeColor="text1"/>
          <w:sz w:val="22"/>
          <w:szCs w:val="22"/>
        </w:rPr>
      </w:pPr>
    </w:p>
    <w:p w14:paraId="6E2D7D33" w14:textId="77777777" w:rsidR="00362B9B" w:rsidRDefault="00362B9B" w:rsidP="00A6783B">
      <w:pPr>
        <w:pStyle w:val="Signature"/>
        <w:rPr>
          <w:color w:val="000000" w:themeColor="text1"/>
          <w:sz w:val="22"/>
          <w:szCs w:val="22"/>
        </w:rPr>
      </w:pPr>
    </w:p>
    <w:p w14:paraId="5BC15386" w14:textId="77777777" w:rsidR="00362B9B" w:rsidRDefault="00362B9B" w:rsidP="00A6783B">
      <w:pPr>
        <w:pStyle w:val="Signature"/>
        <w:rPr>
          <w:color w:val="000000" w:themeColor="text1"/>
          <w:sz w:val="22"/>
          <w:szCs w:val="22"/>
        </w:rPr>
      </w:pPr>
    </w:p>
    <w:p w14:paraId="0E8D1DB0" w14:textId="77777777" w:rsidR="00362B9B" w:rsidRDefault="00362B9B" w:rsidP="00A6783B">
      <w:pPr>
        <w:pStyle w:val="Signature"/>
        <w:rPr>
          <w:color w:val="000000" w:themeColor="text1"/>
          <w:sz w:val="22"/>
          <w:szCs w:val="22"/>
        </w:rPr>
      </w:pPr>
    </w:p>
    <w:p w14:paraId="0164168F" w14:textId="77777777" w:rsidR="00362B9B" w:rsidRDefault="00362B9B" w:rsidP="00A6783B">
      <w:pPr>
        <w:pStyle w:val="Signature"/>
        <w:rPr>
          <w:color w:val="000000" w:themeColor="text1"/>
          <w:sz w:val="22"/>
          <w:szCs w:val="22"/>
        </w:rPr>
      </w:pPr>
    </w:p>
    <w:p w14:paraId="6AC6E697" w14:textId="77777777" w:rsidR="00362B9B" w:rsidRDefault="00362B9B" w:rsidP="00A6783B">
      <w:pPr>
        <w:pStyle w:val="Signature"/>
        <w:rPr>
          <w:color w:val="000000" w:themeColor="text1"/>
          <w:sz w:val="22"/>
          <w:szCs w:val="22"/>
        </w:rPr>
      </w:pPr>
    </w:p>
    <w:p w14:paraId="07D0F05B" w14:textId="77777777" w:rsidR="00362B9B" w:rsidRDefault="00362B9B" w:rsidP="00A6783B">
      <w:pPr>
        <w:pStyle w:val="Signature"/>
        <w:rPr>
          <w:color w:val="000000" w:themeColor="text1"/>
          <w:sz w:val="22"/>
          <w:szCs w:val="22"/>
        </w:rPr>
      </w:pPr>
    </w:p>
    <w:p w14:paraId="523FB598" w14:textId="77777777" w:rsidR="00362B9B" w:rsidRDefault="00362B9B" w:rsidP="00A6783B">
      <w:pPr>
        <w:pStyle w:val="Signature"/>
        <w:rPr>
          <w:color w:val="000000" w:themeColor="text1"/>
          <w:sz w:val="22"/>
          <w:szCs w:val="22"/>
        </w:rPr>
      </w:pPr>
    </w:p>
    <w:p w14:paraId="697E2041" w14:textId="77777777" w:rsidR="00362B9B" w:rsidRDefault="00362B9B" w:rsidP="00A6783B">
      <w:pPr>
        <w:pStyle w:val="Signature"/>
        <w:rPr>
          <w:color w:val="000000" w:themeColor="text1"/>
          <w:sz w:val="22"/>
          <w:szCs w:val="22"/>
        </w:rPr>
      </w:pPr>
    </w:p>
    <w:p w14:paraId="23F5EEAB" w14:textId="77777777" w:rsidR="00362B9B" w:rsidRDefault="00362B9B" w:rsidP="00A6783B">
      <w:pPr>
        <w:pStyle w:val="Signature"/>
        <w:rPr>
          <w:color w:val="000000" w:themeColor="text1"/>
          <w:sz w:val="22"/>
          <w:szCs w:val="22"/>
        </w:rPr>
      </w:pPr>
    </w:p>
    <w:p w14:paraId="0B405571" w14:textId="77777777" w:rsidR="00362B9B" w:rsidRDefault="00362B9B" w:rsidP="00A6783B">
      <w:pPr>
        <w:pStyle w:val="Signature"/>
        <w:rPr>
          <w:color w:val="000000" w:themeColor="text1"/>
          <w:sz w:val="22"/>
          <w:szCs w:val="22"/>
        </w:rPr>
      </w:pPr>
    </w:p>
    <w:p w14:paraId="1ACA1CFE" w14:textId="77777777" w:rsidR="00362B9B" w:rsidRDefault="00362B9B" w:rsidP="00A6783B">
      <w:pPr>
        <w:pStyle w:val="Signature"/>
        <w:rPr>
          <w:color w:val="000000" w:themeColor="text1"/>
          <w:sz w:val="22"/>
          <w:szCs w:val="22"/>
        </w:rPr>
      </w:pPr>
    </w:p>
    <w:p w14:paraId="2B388FC8" w14:textId="77777777" w:rsidR="00362B9B" w:rsidRDefault="00362B9B" w:rsidP="00A6783B">
      <w:pPr>
        <w:pStyle w:val="Signature"/>
        <w:rPr>
          <w:color w:val="000000" w:themeColor="text1"/>
          <w:sz w:val="22"/>
          <w:szCs w:val="22"/>
        </w:rPr>
      </w:pPr>
    </w:p>
    <w:p w14:paraId="3606741F" w14:textId="77777777" w:rsidR="00362B9B" w:rsidRDefault="00362B9B" w:rsidP="00A6783B">
      <w:pPr>
        <w:pStyle w:val="Signature"/>
        <w:rPr>
          <w:color w:val="000000" w:themeColor="text1"/>
          <w:sz w:val="22"/>
          <w:szCs w:val="22"/>
        </w:rPr>
      </w:pPr>
    </w:p>
    <w:p w14:paraId="4262C07B" w14:textId="77777777" w:rsidR="00362B9B" w:rsidRDefault="00362B9B" w:rsidP="00A6783B">
      <w:pPr>
        <w:pStyle w:val="Signature"/>
        <w:rPr>
          <w:color w:val="000000" w:themeColor="text1"/>
          <w:sz w:val="22"/>
          <w:szCs w:val="22"/>
        </w:rPr>
      </w:pPr>
    </w:p>
    <w:p w14:paraId="62DB3E50" w14:textId="77777777" w:rsidR="00362B9B" w:rsidRDefault="00362B9B" w:rsidP="00A6783B">
      <w:pPr>
        <w:pStyle w:val="Signature"/>
        <w:rPr>
          <w:color w:val="000000" w:themeColor="text1"/>
          <w:sz w:val="22"/>
          <w:szCs w:val="22"/>
        </w:rPr>
      </w:pPr>
    </w:p>
    <w:p w14:paraId="63B9EF5C" w14:textId="77777777" w:rsidR="00362B9B" w:rsidRDefault="00362B9B" w:rsidP="00A6783B">
      <w:pPr>
        <w:pStyle w:val="Signature"/>
        <w:rPr>
          <w:color w:val="000000" w:themeColor="text1"/>
          <w:sz w:val="22"/>
          <w:szCs w:val="22"/>
        </w:rPr>
      </w:pPr>
    </w:p>
    <w:p w14:paraId="4CD5A975" w14:textId="77777777" w:rsidR="00362B9B" w:rsidRDefault="00362B9B" w:rsidP="00A6783B">
      <w:pPr>
        <w:pStyle w:val="Signature"/>
        <w:rPr>
          <w:color w:val="000000" w:themeColor="text1"/>
          <w:sz w:val="22"/>
          <w:szCs w:val="22"/>
        </w:rPr>
      </w:pPr>
    </w:p>
    <w:p w14:paraId="219ABC9B" w14:textId="77777777" w:rsidR="00362B9B" w:rsidRDefault="00362B9B" w:rsidP="00A6783B">
      <w:pPr>
        <w:pStyle w:val="Signature"/>
        <w:rPr>
          <w:color w:val="000000" w:themeColor="text1"/>
          <w:sz w:val="22"/>
          <w:szCs w:val="22"/>
        </w:rPr>
      </w:pPr>
    </w:p>
    <w:p w14:paraId="3386B977" w14:textId="77777777" w:rsidR="00362B9B" w:rsidRDefault="00362B9B" w:rsidP="00A6783B">
      <w:pPr>
        <w:pStyle w:val="Signature"/>
        <w:rPr>
          <w:color w:val="000000" w:themeColor="text1"/>
          <w:sz w:val="22"/>
          <w:szCs w:val="22"/>
        </w:rPr>
      </w:pPr>
    </w:p>
    <w:p w14:paraId="713B89DF" w14:textId="77777777" w:rsidR="00362B9B" w:rsidRDefault="00362B9B" w:rsidP="00A6783B">
      <w:pPr>
        <w:pStyle w:val="Signature"/>
        <w:rPr>
          <w:color w:val="000000" w:themeColor="text1"/>
          <w:sz w:val="22"/>
          <w:szCs w:val="22"/>
        </w:rPr>
      </w:pPr>
    </w:p>
    <w:p w14:paraId="6D567229" w14:textId="77777777" w:rsidR="00362B9B" w:rsidRDefault="00362B9B" w:rsidP="00A6783B">
      <w:pPr>
        <w:pStyle w:val="Signature"/>
        <w:rPr>
          <w:color w:val="000000" w:themeColor="text1"/>
          <w:sz w:val="22"/>
          <w:szCs w:val="22"/>
        </w:rPr>
      </w:pPr>
    </w:p>
    <w:p w14:paraId="01EB5F7D" w14:textId="77777777" w:rsidR="00362B9B" w:rsidRDefault="00362B9B" w:rsidP="00A6783B">
      <w:pPr>
        <w:pStyle w:val="Signature"/>
        <w:rPr>
          <w:color w:val="000000" w:themeColor="text1"/>
          <w:sz w:val="22"/>
          <w:szCs w:val="22"/>
        </w:rPr>
      </w:pPr>
    </w:p>
    <w:p w14:paraId="4A6AE5C8" w14:textId="77777777" w:rsidR="00362B9B" w:rsidRDefault="00362B9B" w:rsidP="00A6783B">
      <w:pPr>
        <w:pStyle w:val="Signature"/>
        <w:rPr>
          <w:color w:val="000000" w:themeColor="text1"/>
          <w:sz w:val="22"/>
          <w:szCs w:val="22"/>
        </w:rPr>
      </w:pPr>
    </w:p>
    <w:p w14:paraId="0A03E35D" w14:textId="77777777" w:rsidR="00362B9B" w:rsidRDefault="00362B9B" w:rsidP="00A6783B">
      <w:pPr>
        <w:pStyle w:val="Signature"/>
        <w:rPr>
          <w:color w:val="000000" w:themeColor="text1"/>
          <w:sz w:val="22"/>
          <w:szCs w:val="22"/>
        </w:rPr>
      </w:pPr>
    </w:p>
    <w:p w14:paraId="7F8C3129" w14:textId="77777777" w:rsidR="00362B9B" w:rsidRDefault="00362B9B" w:rsidP="00A6783B">
      <w:pPr>
        <w:pStyle w:val="Signature"/>
        <w:rPr>
          <w:color w:val="000000" w:themeColor="text1"/>
          <w:sz w:val="22"/>
          <w:szCs w:val="22"/>
        </w:rPr>
      </w:pPr>
    </w:p>
    <w:p w14:paraId="799ABF3E" w14:textId="77777777" w:rsidR="00362B9B" w:rsidRDefault="00362B9B" w:rsidP="00A6783B">
      <w:pPr>
        <w:pStyle w:val="Signature"/>
        <w:rPr>
          <w:color w:val="000000" w:themeColor="text1"/>
          <w:sz w:val="22"/>
          <w:szCs w:val="22"/>
        </w:rPr>
      </w:pPr>
    </w:p>
    <w:p w14:paraId="7917490A" w14:textId="77777777" w:rsidR="00362B9B" w:rsidRDefault="00362B9B" w:rsidP="00A6783B">
      <w:pPr>
        <w:pStyle w:val="Signature"/>
        <w:rPr>
          <w:color w:val="000000" w:themeColor="text1"/>
          <w:sz w:val="22"/>
          <w:szCs w:val="22"/>
        </w:rPr>
      </w:pPr>
    </w:p>
    <w:p w14:paraId="5061841C" w14:textId="77777777" w:rsidR="00362B9B" w:rsidRDefault="00362B9B" w:rsidP="00A6783B">
      <w:pPr>
        <w:pStyle w:val="Signature"/>
        <w:rPr>
          <w:color w:val="000000" w:themeColor="text1"/>
          <w:sz w:val="22"/>
          <w:szCs w:val="22"/>
        </w:rPr>
      </w:pPr>
    </w:p>
    <w:p w14:paraId="0DBAF3E5" w14:textId="77777777" w:rsidR="00362B9B" w:rsidRDefault="00362B9B" w:rsidP="00A6783B">
      <w:pPr>
        <w:pStyle w:val="Signature"/>
        <w:rPr>
          <w:color w:val="000000" w:themeColor="text1"/>
          <w:sz w:val="22"/>
          <w:szCs w:val="22"/>
        </w:rPr>
      </w:pPr>
    </w:p>
    <w:p w14:paraId="1335EBF0" w14:textId="77777777" w:rsidR="00362B9B" w:rsidRDefault="00362B9B" w:rsidP="00A6783B">
      <w:pPr>
        <w:pStyle w:val="Signature"/>
        <w:rPr>
          <w:color w:val="000000" w:themeColor="text1"/>
          <w:sz w:val="22"/>
          <w:szCs w:val="22"/>
        </w:rPr>
      </w:pPr>
    </w:p>
    <w:p w14:paraId="700997BA" w14:textId="77777777" w:rsidR="00362B9B" w:rsidRDefault="00362B9B" w:rsidP="00A6783B">
      <w:pPr>
        <w:pStyle w:val="Signature"/>
        <w:rPr>
          <w:color w:val="000000" w:themeColor="text1"/>
          <w:sz w:val="22"/>
          <w:szCs w:val="22"/>
        </w:rPr>
      </w:pPr>
    </w:p>
    <w:p w14:paraId="3C1512A6" w14:textId="77777777" w:rsidR="00362B9B" w:rsidRDefault="00362B9B" w:rsidP="00A6783B">
      <w:pPr>
        <w:pStyle w:val="Signature"/>
        <w:rPr>
          <w:color w:val="000000" w:themeColor="text1"/>
          <w:sz w:val="22"/>
          <w:szCs w:val="22"/>
        </w:rPr>
      </w:pPr>
    </w:p>
    <w:p w14:paraId="3ACAAA85" w14:textId="77777777" w:rsidR="00362B9B" w:rsidRDefault="00362B9B" w:rsidP="00A6783B">
      <w:pPr>
        <w:pStyle w:val="Signature"/>
        <w:rPr>
          <w:color w:val="000000" w:themeColor="text1"/>
          <w:sz w:val="22"/>
          <w:szCs w:val="22"/>
        </w:rPr>
      </w:pPr>
    </w:p>
    <w:p w14:paraId="6F7B72A9" w14:textId="1915B02B" w:rsidR="00362B9B" w:rsidRDefault="00361E96" w:rsidP="00A6783B">
      <w:pPr>
        <w:pStyle w:val="Signature"/>
        <w:rPr>
          <w:color w:val="000000" w:themeColor="text1"/>
          <w:sz w:val="22"/>
          <w:szCs w:val="22"/>
        </w:rPr>
      </w:pPr>
      <w:r w:rsidRPr="00362B9B">
        <w:rPr>
          <w:noProof/>
          <w:color w:val="000000" w:themeColor="text1"/>
          <w:sz w:val="22"/>
          <w:szCs w:val="22"/>
        </w:rPr>
        <w:lastRenderedPageBreak/>
        <w:drawing>
          <wp:anchor distT="0" distB="0" distL="114300" distR="114300" simplePos="0" relativeHeight="251680768" behindDoc="1" locked="0" layoutInCell="1" allowOverlap="1" wp14:anchorId="5C3057E7" wp14:editId="6078D0BB">
            <wp:simplePos x="0" y="0"/>
            <wp:positionH relativeFrom="margin">
              <wp:posOffset>-676894</wp:posOffset>
            </wp:positionH>
            <wp:positionV relativeFrom="paragraph">
              <wp:posOffset>198533</wp:posOffset>
            </wp:positionV>
            <wp:extent cx="6809679" cy="3686861"/>
            <wp:effectExtent l="0" t="0" r="0" b="8890"/>
            <wp:wrapNone/>
            <wp:docPr id="1115536471" name="Picture 1" descr="A screen shot of a 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36471" name="Picture 1" descr="A screen shot of a lo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09679" cy="3686861"/>
                    </a:xfrm>
                    <a:prstGeom prst="rect">
                      <a:avLst/>
                    </a:prstGeom>
                  </pic:spPr>
                </pic:pic>
              </a:graphicData>
            </a:graphic>
            <wp14:sizeRelH relativeFrom="page">
              <wp14:pctWidth>0</wp14:pctWidth>
            </wp14:sizeRelH>
            <wp14:sizeRelV relativeFrom="page">
              <wp14:pctHeight>0</wp14:pctHeight>
            </wp14:sizeRelV>
          </wp:anchor>
        </w:drawing>
      </w:r>
    </w:p>
    <w:p w14:paraId="61308BA3" w14:textId="4AE30232" w:rsidR="00362B9B" w:rsidRDefault="00362B9B" w:rsidP="00A6783B">
      <w:pPr>
        <w:pStyle w:val="Signature"/>
        <w:rPr>
          <w:color w:val="000000" w:themeColor="text1"/>
          <w:sz w:val="22"/>
          <w:szCs w:val="22"/>
        </w:rPr>
      </w:pPr>
    </w:p>
    <w:p w14:paraId="5B19562C" w14:textId="5797DDC3" w:rsidR="00362B9B" w:rsidRDefault="00362B9B" w:rsidP="00A6783B">
      <w:pPr>
        <w:pStyle w:val="Signature"/>
        <w:rPr>
          <w:color w:val="000000" w:themeColor="text1"/>
          <w:sz w:val="22"/>
          <w:szCs w:val="22"/>
        </w:rPr>
      </w:pPr>
    </w:p>
    <w:p w14:paraId="38794DEE" w14:textId="60BB077D" w:rsidR="00362B9B" w:rsidRDefault="00362B9B" w:rsidP="00A6783B">
      <w:pPr>
        <w:pStyle w:val="Signature"/>
        <w:rPr>
          <w:color w:val="000000" w:themeColor="text1"/>
          <w:sz w:val="22"/>
          <w:szCs w:val="22"/>
        </w:rPr>
      </w:pPr>
    </w:p>
    <w:p w14:paraId="063BD219" w14:textId="69CC9ECA" w:rsidR="00362B9B" w:rsidRDefault="00362B9B" w:rsidP="00A6783B">
      <w:pPr>
        <w:pStyle w:val="Signature"/>
        <w:rPr>
          <w:color w:val="000000" w:themeColor="text1"/>
          <w:sz w:val="22"/>
          <w:szCs w:val="22"/>
        </w:rPr>
      </w:pPr>
    </w:p>
    <w:p w14:paraId="1EF54105" w14:textId="01DF5848" w:rsidR="00362B9B" w:rsidRDefault="00362B9B" w:rsidP="00A6783B">
      <w:pPr>
        <w:pStyle w:val="Signature"/>
        <w:rPr>
          <w:color w:val="000000" w:themeColor="text1"/>
          <w:sz w:val="22"/>
          <w:szCs w:val="22"/>
        </w:rPr>
      </w:pPr>
    </w:p>
    <w:p w14:paraId="4DA25305" w14:textId="2B97A0D2" w:rsidR="00362B9B" w:rsidRDefault="00362B9B" w:rsidP="00A6783B">
      <w:pPr>
        <w:pStyle w:val="Signature"/>
        <w:rPr>
          <w:color w:val="000000" w:themeColor="text1"/>
          <w:sz w:val="22"/>
          <w:szCs w:val="22"/>
        </w:rPr>
      </w:pPr>
    </w:p>
    <w:p w14:paraId="42523E7B" w14:textId="2640A564" w:rsidR="00362B9B" w:rsidRDefault="00362B9B" w:rsidP="00A6783B">
      <w:pPr>
        <w:pStyle w:val="Signature"/>
        <w:rPr>
          <w:color w:val="000000" w:themeColor="text1"/>
          <w:sz w:val="22"/>
          <w:szCs w:val="22"/>
        </w:rPr>
      </w:pPr>
    </w:p>
    <w:p w14:paraId="27C5CE00" w14:textId="77777777" w:rsidR="00362B9B" w:rsidRDefault="00362B9B" w:rsidP="00A6783B">
      <w:pPr>
        <w:pStyle w:val="Signature"/>
        <w:rPr>
          <w:color w:val="000000" w:themeColor="text1"/>
          <w:sz w:val="22"/>
          <w:szCs w:val="22"/>
        </w:rPr>
      </w:pPr>
    </w:p>
    <w:p w14:paraId="4711BAB9" w14:textId="77777777" w:rsidR="00362B9B" w:rsidRDefault="00362B9B" w:rsidP="00A6783B">
      <w:pPr>
        <w:pStyle w:val="Signature"/>
        <w:rPr>
          <w:color w:val="000000" w:themeColor="text1"/>
          <w:sz w:val="22"/>
          <w:szCs w:val="22"/>
        </w:rPr>
      </w:pPr>
    </w:p>
    <w:p w14:paraId="2A6791AD" w14:textId="77777777" w:rsidR="00362B9B" w:rsidRDefault="00362B9B" w:rsidP="00A6783B">
      <w:pPr>
        <w:pStyle w:val="Signature"/>
        <w:rPr>
          <w:color w:val="000000" w:themeColor="text1"/>
          <w:sz w:val="22"/>
          <w:szCs w:val="22"/>
        </w:rPr>
      </w:pPr>
    </w:p>
    <w:p w14:paraId="27B772DD" w14:textId="4A9C58C4" w:rsidR="00362B9B" w:rsidRDefault="00362B9B" w:rsidP="00A6783B">
      <w:pPr>
        <w:pStyle w:val="Signature"/>
        <w:rPr>
          <w:color w:val="000000" w:themeColor="text1"/>
          <w:sz w:val="22"/>
          <w:szCs w:val="22"/>
        </w:rPr>
      </w:pPr>
    </w:p>
    <w:p w14:paraId="789964DF" w14:textId="7EDE3A48" w:rsidR="00362B9B" w:rsidRDefault="00362B9B" w:rsidP="00A6783B">
      <w:pPr>
        <w:pStyle w:val="Signature"/>
        <w:rPr>
          <w:color w:val="000000" w:themeColor="text1"/>
          <w:sz w:val="22"/>
          <w:szCs w:val="22"/>
        </w:rPr>
      </w:pPr>
    </w:p>
    <w:p w14:paraId="6BA140EF" w14:textId="551E3D3C" w:rsidR="00362B9B" w:rsidRDefault="00362B9B" w:rsidP="00A6783B">
      <w:pPr>
        <w:pStyle w:val="Signature"/>
        <w:rPr>
          <w:color w:val="000000" w:themeColor="text1"/>
          <w:sz w:val="22"/>
          <w:szCs w:val="22"/>
        </w:rPr>
      </w:pPr>
    </w:p>
    <w:p w14:paraId="047ADB9B" w14:textId="00C2B5B4" w:rsidR="00362B9B" w:rsidRDefault="00362B9B" w:rsidP="00A6783B">
      <w:pPr>
        <w:pStyle w:val="Signature"/>
        <w:rPr>
          <w:color w:val="000000" w:themeColor="text1"/>
          <w:sz w:val="22"/>
          <w:szCs w:val="22"/>
        </w:rPr>
      </w:pPr>
    </w:p>
    <w:p w14:paraId="6BF500E2" w14:textId="04FDB646" w:rsidR="00362B9B" w:rsidRDefault="00362B9B" w:rsidP="00A6783B">
      <w:pPr>
        <w:pStyle w:val="Signature"/>
        <w:rPr>
          <w:color w:val="000000" w:themeColor="text1"/>
          <w:sz w:val="22"/>
          <w:szCs w:val="22"/>
        </w:rPr>
      </w:pPr>
    </w:p>
    <w:p w14:paraId="13D4EF12" w14:textId="6E0ACAAB" w:rsidR="00362B9B" w:rsidRDefault="00362B9B" w:rsidP="00A6783B">
      <w:pPr>
        <w:pStyle w:val="Signature"/>
        <w:rPr>
          <w:color w:val="000000" w:themeColor="text1"/>
          <w:sz w:val="22"/>
          <w:szCs w:val="22"/>
        </w:rPr>
      </w:pPr>
    </w:p>
    <w:p w14:paraId="50410210" w14:textId="77777777" w:rsidR="00362B9B" w:rsidRDefault="00362B9B" w:rsidP="00A6783B">
      <w:pPr>
        <w:pStyle w:val="Signature"/>
        <w:rPr>
          <w:color w:val="000000" w:themeColor="text1"/>
          <w:sz w:val="22"/>
          <w:szCs w:val="22"/>
        </w:rPr>
      </w:pPr>
    </w:p>
    <w:p w14:paraId="3603A582" w14:textId="784FDBE9" w:rsidR="00362B9B" w:rsidRDefault="00362B9B" w:rsidP="00A6783B">
      <w:pPr>
        <w:pStyle w:val="Signature"/>
        <w:rPr>
          <w:color w:val="000000" w:themeColor="text1"/>
          <w:sz w:val="22"/>
          <w:szCs w:val="22"/>
        </w:rPr>
      </w:pPr>
    </w:p>
    <w:p w14:paraId="768A1250" w14:textId="77777777" w:rsidR="00362B9B" w:rsidRDefault="00362B9B" w:rsidP="00A6783B">
      <w:pPr>
        <w:pStyle w:val="Signature"/>
        <w:rPr>
          <w:color w:val="000000" w:themeColor="text1"/>
          <w:sz w:val="22"/>
          <w:szCs w:val="22"/>
        </w:rPr>
      </w:pPr>
    </w:p>
    <w:p w14:paraId="14BC37DF" w14:textId="0E4557DD" w:rsidR="00362B9B" w:rsidRDefault="00362B9B" w:rsidP="00A6783B">
      <w:pPr>
        <w:pStyle w:val="Signature"/>
        <w:rPr>
          <w:color w:val="000000" w:themeColor="text1"/>
          <w:sz w:val="22"/>
          <w:szCs w:val="22"/>
        </w:rPr>
      </w:pPr>
    </w:p>
    <w:p w14:paraId="1B09A750" w14:textId="77777777" w:rsidR="00362B9B" w:rsidRDefault="00362B9B" w:rsidP="00A6783B">
      <w:pPr>
        <w:pStyle w:val="Signature"/>
        <w:rPr>
          <w:color w:val="000000" w:themeColor="text1"/>
          <w:sz w:val="22"/>
          <w:szCs w:val="22"/>
        </w:rPr>
      </w:pPr>
    </w:p>
    <w:p w14:paraId="156B3D04" w14:textId="6BD0B11F" w:rsidR="00362B9B" w:rsidRDefault="00362B9B" w:rsidP="00A6783B">
      <w:pPr>
        <w:pStyle w:val="Signature"/>
        <w:rPr>
          <w:color w:val="000000" w:themeColor="text1"/>
          <w:sz w:val="22"/>
          <w:szCs w:val="22"/>
        </w:rPr>
      </w:pPr>
    </w:p>
    <w:p w14:paraId="6C29735C" w14:textId="77777777" w:rsidR="00362B9B" w:rsidRDefault="00362B9B" w:rsidP="00A6783B">
      <w:pPr>
        <w:pStyle w:val="Signature"/>
        <w:rPr>
          <w:color w:val="000000" w:themeColor="text1"/>
          <w:sz w:val="22"/>
          <w:szCs w:val="22"/>
        </w:rPr>
      </w:pPr>
    </w:p>
    <w:p w14:paraId="2D21F7B9" w14:textId="0E9E0C4E" w:rsidR="00362B9B" w:rsidRDefault="00362B9B" w:rsidP="00A6783B">
      <w:pPr>
        <w:pStyle w:val="Signature"/>
        <w:rPr>
          <w:color w:val="000000" w:themeColor="text1"/>
          <w:sz w:val="22"/>
          <w:szCs w:val="22"/>
        </w:rPr>
      </w:pPr>
    </w:p>
    <w:p w14:paraId="0F211C88" w14:textId="77777777" w:rsidR="00362B9B" w:rsidRDefault="00362B9B" w:rsidP="00A6783B">
      <w:pPr>
        <w:pStyle w:val="Signature"/>
        <w:rPr>
          <w:color w:val="000000" w:themeColor="text1"/>
          <w:sz w:val="22"/>
          <w:szCs w:val="22"/>
        </w:rPr>
      </w:pPr>
    </w:p>
    <w:p w14:paraId="3FC9ED25" w14:textId="77777777" w:rsidR="00362B9B" w:rsidRDefault="00362B9B" w:rsidP="00A6783B">
      <w:pPr>
        <w:pStyle w:val="Signature"/>
        <w:rPr>
          <w:color w:val="000000" w:themeColor="text1"/>
          <w:sz w:val="22"/>
          <w:szCs w:val="22"/>
        </w:rPr>
      </w:pPr>
    </w:p>
    <w:p w14:paraId="2518068F" w14:textId="77777777" w:rsidR="00362B9B" w:rsidRDefault="00362B9B" w:rsidP="00A6783B">
      <w:pPr>
        <w:pStyle w:val="Signature"/>
        <w:rPr>
          <w:color w:val="000000" w:themeColor="text1"/>
          <w:sz w:val="22"/>
          <w:szCs w:val="22"/>
        </w:rPr>
      </w:pPr>
    </w:p>
    <w:p w14:paraId="608DF96B" w14:textId="77777777" w:rsidR="00362B9B" w:rsidRDefault="00362B9B" w:rsidP="00A6783B">
      <w:pPr>
        <w:pStyle w:val="Signature"/>
        <w:rPr>
          <w:color w:val="000000" w:themeColor="text1"/>
          <w:sz w:val="22"/>
          <w:szCs w:val="22"/>
        </w:rPr>
      </w:pPr>
    </w:p>
    <w:p w14:paraId="298A843C" w14:textId="77777777" w:rsidR="00362B9B" w:rsidRDefault="00362B9B" w:rsidP="00A6783B">
      <w:pPr>
        <w:pStyle w:val="Signature"/>
        <w:rPr>
          <w:color w:val="000000" w:themeColor="text1"/>
          <w:sz w:val="22"/>
          <w:szCs w:val="22"/>
        </w:rPr>
      </w:pPr>
    </w:p>
    <w:p w14:paraId="0945EB28" w14:textId="77777777" w:rsidR="00362B9B" w:rsidRDefault="00362B9B" w:rsidP="00A6783B">
      <w:pPr>
        <w:pStyle w:val="Signature"/>
        <w:rPr>
          <w:color w:val="000000" w:themeColor="text1"/>
          <w:sz w:val="22"/>
          <w:szCs w:val="22"/>
        </w:rPr>
      </w:pPr>
    </w:p>
    <w:p w14:paraId="7046E6D0" w14:textId="77777777" w:rsidR="00362B9B" w:rsidRDefault="00362B9B" w:rsidP="00A6783B">
      <w:pPr>
        <w:pStyle w:val="Signature"/>
        <w:rPr>
          <w:color w:val="000000" w:themeColor="text1"/>
          <w:sz w:val="22"/>
          <w:szCs w:val="22"/>
        </w:rPr>
      </w:pPr>
    </w:p>
    <w:p w14:paraId="20B1B5BB" w14:textId="77777777" w:rsidR="00362B9B" w:rsidRDefault="00362B9B" w:rsidP="00A6783B">
      <w:pPr>
        <w:pStyle w:val="Signature"/>
        <w:rPr>
          <w:color w:val="000000" w:themeColor="text1"/>
          <w:sz w:val="22"/>
          <w:szCs w:val="22"/>
        </w:rPr>
      </w:pPr>
    </w:p>
    <w:p w14:paraId="6F1E0D73" w14:textId="77777777" w:rsidR="00362B9B" w:rsidRDefault="00362B9B" w:rsidP="00A6783B">
      <w:pPr>
        <w:pStyle w:val="Signature"/>
        <w:rPr>
          <w:color w:val="000000" w:themeColor="text1"/>
          <w:sz w:val="22"/>
          <w:szCs w:val="22"/>
        </w:rPr>
      </w:pPr>
    </w:p>
    <w:p w14:paraId="119A2486" w14:textId="77777777" w:rsidR="00362B9B" w:rsidRDefault="00362B9B" w:rsidP="00A6783B">
      <w:pPr>
        <w:pStyle w:val="Signature"/>
        <w:rPr>
          <w:color w:val="000000" w:themeColor="text1"/>
          <w:sz w:val="22"/>
          <w:szCs w:val="22"/>
        </w:rPr>
      </w:pPr>
    </w:p>
    <w:p w14:paraId="4D03CAB0" w14:textId="77777777" w:rsidR="00362B9B" w:rsidRDefault="00362B9B" w:rsidP="00A6783B">
      <w:pPr>
        <w:pStyle w:val="Signature"/>
        <w:rPr>
          <w:color w:val="000000" w:themeColor="text1"/>
          <w:sz w:val="22"/>
          <w:szCs w:val="22"/>
        </w:rPr>
      </w:pPr>
    </w:p>
    <w:p w14:paraId="4518B1AC" w14:textId="77777777" w:rsidR="00362B9B" w:rsidRDefault="00362B9B" w:rsidP="00A6783B">
      <w:pPr>
        <w:pStyle w:val="Signature"/>
        <w:rPr>
          <w:color w:val="000000" w:themeColor="text1"/>
          <w:sz w:val="22"/>
          <w:szCs w:val="22"/>
        </w:rPr>
      </w:pPr>
    </w:p>
    <w:p w14:paraId="3D72E084" w14:textId="77777777" w:rsidR="00362B9B" w:rsidRDefault="00362B9B" w:rsidP="00A6783B">
      <w:pPr>
        <w:pStyle w:val="Signature"/>
        <w:rPr>
          <w:color w:val="000000" w:themeColor="text1"/>
          <w:sz w:val="22"/>
          <w:szCs w:val="22"/>
        </w:rPr>
      </w:pPr>
    </w:p>
    <w:p w14:paraId="7AD9ED4C" w14:textId="77777777" w:rsidR="00362B9B" w:rsidRDefault="00362B9B" w:rsidP="00A6783B">
      <w:pPr>
        <w:pStyle w:val="Signature"/>
        <w:rPr>
          <w:color w:val="000000" w:themeColor="text1"/>
          <w:sz w:val="22"/>
          <w:szCs w:val="22"/>
        </w:rPr>
      </w:pPr>
    </w:p>
    <w:p w14:paraId="3BEB1F09" w14:textId="77777777" w:rsidR="00362B9B" w:rsidRDefault="00362B9B" w:rsidP="00A6783B">
      <w:pPr>
        <w:pStyle w:val="Signature"/>
        <w:rPr>
          <w:color w:val="000000" w:themeColor="text1"/>
          <w:sz w:val="22"/>
          <w:szCs w:val="22"/>
        </w:rPr>
      </w:pPr>
    </w:p>
    <w:p w14:paraId="4E88F37D" w14:textId="77777777" w:rsidR="00362B9B" w:rsidRDefault="00362B9B" w:rsidP="00A6783B">
      <w:pPr>
        <w:pStyle w:val="Signature"/>
        <w:rPr>
          <w:color w:val="000000" w:themeColor="text1"/>
          <w:sz w:val="22"/>
          <w:szCs w:val="22"/>
        </w:rPr>
      </w:pPr>
    </w:p>
    <w:p w14:paraId="37FA30A8" w14:textId="77777777" w:rsidR="00362B9B" w:rsidRDefault="00362B9B" w:rsidP="00A6783B">
      <w:pPr>
        <w:pStyle w:val="Signature"/>
        <w:rPr>
          <w:color w:val="000000" w:themeColor="text1"/>
          <w:sz w:val="22"/>
          <w:szCs w:val="22"/>
        </w:rPr>
      </w:pPr>
    </w:p>
    <w:p w14:paraId="1291BF6A" w14:textId="77777777" w:rsidR="00362B9B" w:rsidRDefault="00362B9B" w:rsidP="00A6783B">
      <w:pPr>
        <w:pStyle w:val="Signature"/>
        <w:rPr>
          <w:color w:val="000000" w:themeColor="text1"/>
          <w:sz w:val="22"/>
          <w:szCs w:val="22"/>
        </w:rPr>
      </w:pPr>
    </w:p>
    <w:p w14:paraId="64FECC5E" w14:textId="77777777" w:rsidR="00362B9B" w:rsidRDefault="00362B9B" w:rsidP="00A6783B">
      <w:pPr>
        <w:pStyle w:val="Signature"/>
        <w:rPr>
          <w:color w:val="000000" w:themeColor="text1"/>
          <w:sz w:val="22"/>
          <w:szCs w:val="22"/>
        </w:rPr>
      </w:pPr>
    </w:p>
    <w:p w14:paraId="142A8C07" w14:textId="77777777" w:rsidR="00362B9B" w:rsidRDefault="00362B9B" w:rsidP="00A6783B">
      <w:pPr>
        <w:pStyle w:val="Signature"/>
        <w:rPr>
          <w:color w:val="000000" w:themeColor="text1"/>
          <w:sz w:val="22"/>
          <w:szCs w:val="22"/>
        </w:rPr>
      </w:pPr>
    </w:p>
    <w:p w14:paraId="2E21E88A" w14:textId="77777777" w:rsidR="00362B9B" w:rsidRDefault="00362B9B" w:rsidP="00A6783B">
      <w:pPr>
        <w:pStyle w:val="Signature"/>
        <w:rPr>
          <w:color w:val="000000" w:themeColor="text1"/>
          <w:sz w:val="22"/>
          <w:szCs w:val="22"/>
        </w:rPr>
      </w:pPr>
    </w:p>
    <w:p w14:paraId="46EFF08C" w14:textId="77777777" w:rsidR="00362B9B" w:rsidRDefault="00362B9B" w:rsidP="00A6783B">
      <w:pPr>
        <w:pStyle w:val="Signature"/>
        <w:rPr>
          <w:color w:val="000000" w:themeColor="text1"/>
          <w:sz w:val="22"/>
          <w:szCs w:val="22"/>
        </w:rPr>
      </w:pPr>
    </w:p>
    <w:p w14:paraId="611E687A" w14:textId="77777777" w:rsidR="00362B9B" w:rsidRDefault="00362B9B" w:rsidP="00A6783B">
      <w:pPr>
        <w:pStyle w:val="Signature"/>
        <w:rPr>
          <w:color w:val="000000" w:themeColor="text1"/>
          <w:sz w:val="22"/>
          <w:szCs w:val="22"/>
        </w:rPr>
      </w:pPr>
    </w:p>
    <w:p w14:paraId="609FF25B" w14:textId="77777777" w:rsidR="00362B9B" w:rsidRDefault="00362B9B" w:rsidP="00A6783B">
      <w:pPr>
        <w:pStyle w:val="Signature"/>
        <w:rPr>
          <w:color w:val="000000" w:themeColor="text1"/>
          <w:sz w:val="22"/>
          <w:szCs w:val="22"/>
        </w:rPr>
      </w:pPr>
    </w:p>
    <w:p w14:paraId="683DE022" w14:textId="77777777" w:rsidR="00362B9B" w:rsidRDefault="00362B9B" w:rsidP="00A6783B">
      <w:pPr>
        <w:pStyle w:val="Signature"/>
        <w:rPr>
          <w:color w:val="000000" w:themeColor="text1"/>
          <w:sz w:val="22"/>
          <w:szCs w:val="22"/>
        </w:rPr>
      </w:pPr>
    </w:p>
    <w:p w14:paraId="42C76479" w14:textId="77777777" w:rsidR="00362B9B" w:rsidRDefault="00362B9B" w:rsidP="00A6783B">
      <w:pPr>
        <w:pStyle w:val="Signature"/>
        <w:rPr>
          <w:color w:val="000000" w:themeColor="text1"/>
          <w:sz w:val="22"/>
          <w:szCs w:val="22"/>
        </w:rPr>
      </w:pPr>
    </w:p>
    <w:p w14:paraId="4B587614" w14:textId="77777777" w:rsidR="00362B9B" w:rsidRDefault="00362B9B" w:rsidP="00A6783B">
      <w:pPr>
        <w:pStyle w:val="Signature"/>
        <w:rPr>
          <w:color w:val="000000" w:themeColor="text1"/>
          <w:sz w:val="22"/>
          <w:szCs w:val="22"/>
        </w:rPr>
      </w:pPr>
    </w:p>
    <w:p w14:paraId="4B845984" w14:textId="77777777" w:rsidR="00362B9B" w:rsidRDefault="00362B9B" w:rsidP="00A6783B">
      <w:pPr>
        <w:pStyle w:val="Signature"/>
        <w:rPr>
          <w:color w:val="000000" w:themeColor="text1"/>
          <w:sz w:val="22"/>
          <w:szCs w:val="22"/>
        </w:rPr>
      </w:pPr>
    </w:p>
    <w:p w14:paraId="34AA6582" w14:textId="77777777" w:rsidR="00362B9B" w:rsidRDefault="00362B9B" w:rsidP="00A6783B">
      <w:pPr>
        <w:pStyle w:val="Signature"/>
        <w:rPr>
          <w:color w:val="000000" w:themeColor="text1"/>
          <w:sz w:val="22"/>
          <w:szCs w:val="22"/>
        </w:rPr>
      </w:pPr>
    </w:p>
    <w:p w14:paraId="402335C0" w14:textId="77777777" w:rsidR="00362B9B" w:rsidRDefault="00362B9B" w:rsidP="00A6783B">
      <w:pPr>
        <w:pStyle w:val="Signature"/>
        <w:rPr>
          <w:color w:val="000000" w:themeColor="text1"/>
          <w:sz w:val="22"/>
          <w:szCs w:val="22"/>
        </w:rPr>
      </w:pPr>
    </w:p>
    <w:p w14:paraId="0A71203D" w14:textId="77777777" w:rsidR="00362B9B" w:rsidRDefault="00362B9B" w:rsidP="00A6783B">
      <w:pPr>
        <w:pStyle w:val="Signature"/>
        <w:rPr>
          <w:color w:val="000000" w:themeColor="text1"/>
          <w:sz w:val="22"/>
          <w:szCs w:val="22"/>
        </w:rPr>
      </w:pPr>
    </w:p>
    <w:p w14:paraId="4998610E" w14:textId="7B961FE5" w:rsidR="00362B9B" w:rsidRDefault="00361E96" w:rsidP="00A6783B">
      <w:pPr>
        <w:pStyle w:val="Signature"/>
        <w:rPr>
          <w:color w:val="000000" w:themeColor="text1"/>
          <w:sz w:val="22"/>
          <w:szCs w:val="22"/>
        </w:rPr>
      </w:pPr>
      <w:r w:rsidRPr="00362B9B">
        <w:rPr>
          <w:noProof/>
          <w:color w:val="000000" w:themeColor="text1"/>
          <w:sz w:val="22"/>
          <w:szCs w:val="22"/>
        </w:rPr>
        <w:lastRenderedPageBreak/>
        <w:drawing>
          <wp:anchor distT="0" distB="0" distL="114300" distR="114300" simplePos="0" relativeHeight="251681792" behindDoc="1" locked="0" layoutInCell="1" allowOverlap="1" wp14:anchorId="5D55867D" wp14:editId="56485F4C">
            <wp:simplePos x="0" y="0"/>
            <wp:positionH relativeFrom="page">
              <wp:posOffset>445325</wp:posOffset>
            </wp:positionH>
            <wp:positionV relativeFrom="paragraph">
              <wp:posOffset>68233</wp:posOffset>
            </wp:positionV>
            <wp:extent cx="6719560" cy="5005450"/>
            <wp:effectExtent l="0" t="0" r="5715" b="5080"/>
            <wp:wrapNone/>
            <wp:docPr id="1605078174" name="Picture 1" descr="A diagram with pie charts and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8174" name="Picture 1" descr="A diagram with pie charts and graph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719560" cy="5005450"/>
                    </a:xfrm>
                    <a:prstGeom prst="rect">
                      <a:avLst/>
                    </a:prstGeom>
                  </pic:spPr>
                </pic:pic>
              </a:graphicData>
            </a:graphic>
            <wp14:sizeRelH relativeFrom="page">
              <wp14:pctWidth>0</wp14:pctWidth>
            </wp14:sizeRelH>
            <wp14:sizeRelV relativeFrom="page">
              <wp14:pctHeight>0</wp14:pctHeight>
            </wp14:sizeRelV>
          </wp:anchor>
        </w:drawing>
      </w:r>
    </w:p>
    <w:p w14:paraId="50E210B7" w14:textId="02F32BA8" w:rsidR="00362B9B" w:rsidRDefault="00362B9B" w:rsidP="00A6783B">
      <w:pPr>
        <w:pStyle w:val="Signature"/>
        <w:rPr>
          <w:color w:val="000000" w:themeColor="text1"/>
          <w:sz w:val="22"/>
          <w:szCs w:val="22"/>
        </w:rPr>
      </w:pPr>
    </w:p>
    <w:p w14:paraId="4A7898F1" w14:textId="32936EAE" w:rsidR="00362B9B" w:rsidRDefault="00362B9B" w:rsidP="00A6783B">
      <w:pPr>
        <w:pStyle w:val="Signature"/>
        <w:rPr>
          <w:color w:val="000000" w:themeColor="text1"/>
          <w:sz w:val="22"/>
          <w:szCs w:val="22"/>
        </w:rPr>
      </w:pPr>
    </w:p>
    <w:p w14:paraId="2CACFC04" w14:textId="7AAF834D" w:rsidR="00362B9B" w:rsidRDefault="00362B9B" w:rsidP="00A6783B">
      <w:pPr>
        <w:pStyle w:val="Signature"/>
        <w:rPr>
          <w:color w:val="000000" w:themeColor="text1"/>
          <w:sz w:val="22"/>
          <w:szCs w:val="22"/>
        </w:rPr>
      </w:pPr>
    </w:p>
    <w:p w14:paraId="37B1E28C" w14:textId="1798CA3E" w:rsidR="00362B9B" w:rsidRDefault="00362B9B" w:rsidP="00A6783B">
      <w:pPr>
        <w:pStyle w:val="Signature"/>
        <w:rPr>
          <w:color w:val="000000" w:themeColor="text1"/>
          <w:sz w:val="22"/>
          <w:szCs w:val="22"/>
        </w:rPr>
      </w:pPr>
    </w:p>
    <w:p w14:paraId="24DC1AD4" w14:textId="77777777" w:rsidR="00362B9B" w:rsidRDefault="00362B9B" w:rsidP="00A6783B">
      <w:pPr>
        <w:pStyle w:val="Signature"/>
        <w:rPr>
          <w:color w:val="000000" w:themeColor="text1"/>
          <w:sz w:val="22"/>
          <w:szCs w:val="22"/>
        </w:rPr>
      </w:pPr>
    </w:p>
    <w:p w14:paraId="6F58190C" w14:textId="6911D69D" w:rsidR="00362B9B" w:rsidRDefault="00362B9B" w:rsidP="00A6783B">
      <w:pPr>
        <w:pStyle w:val="Signature"/>
        <w:rPr>
          <w:color w:val="000000" w:themeColor="text1"/>
          <w:sz w:val="22"/>
          <w:szCs w:val="22"/>
        </w:rPr>
      </w:pPr>
    </w:p>
    <w:p w14:paraId="3E658EC1" w14:textId="6FCBE17B" w:rsidR="00362B9B" w:rsidRDefault="00362B9B" w:rsidP="00A6783B">
      <w:pPr>
        <w:pStyle w:val="Signature"/>
        <w:rPr>
          <w:color w:val="000000" w:themeColor="text1"/>
          <w:sz w:val="22"/>
          <w:szCs w:val="22"/>
        </w:rPr>
      </w:pPr>
    </w:p>
    <w:p w14:paraId="2EC6B397" w14:textId="77777777" w:rsidR="00362B9B" w:rsidRDefault="00362B9B" w:rsidP="00A6783B">
      <w:pPr>
        <w:pStyle w:val="Signature"/>
        <w:rPr>
          <w:color w:val="000000" w:themeColor="text1"/>
          <w:sz w:val="22"/>
          <w:szCs w:val="22"/>
        </w:rPr>
      </w:pPr>
    </w:p>
    <w:p w14:paraId="5F1E14BF" w14:textId="77777777" w:rsidR="00362B9B" w:rsidRDefault="00362B9B" w:rsidP="00A6783B">
      <w:pPr>
        <w:pStyle w:val="Signature"/>
        <w:rPr>
          <w:color w:val="000000" w:themeColor="text1"/>
          <w:sz w:val="22"/>
          <w:szCs w:val="22"/>
        </w:rPr>
      </w:pPr>
    </w:p>
    <w:p w14:paraId="721EF8FD" w14:textId="77777777" w:rsidR="00362B9B" w:rsidRDefault="00362B9B" w:rsidP="00A6783B">
      <w:pPr>
        <w:pStyle w:val="Signature"/>
        <w:rPr>
          <w:color w:val="000000" w:themeColor="text1"/>
          <w:sz w:val="22"/>
          <w:szCs w:val="22"/>
        </w:rPr>
      </w:pPr>
    </w:p>
    <w:p w14:paraId="0753AB4A" w14:textId="77777777" w:rsidR="00362B9B" w:rsidRDefault="00362B9B" w:rsidP="00A6783B">
      <w:pPr>
        <w:pStyle w:val="Signature"/>
        <w:rPr>
          <w:color w:val="000000" w:themeColor="text1"/>
          <w:sz w:val="22"/>
          <w:szCs w:val="22"/>
        </w:rPr>
      </w:pPr>
    </w:p>
    <w:p w14:paraId="13DC74EB" w14:textId="77777777" w:rsidR="00362B9B" w:rsidRDefault="00362B9B" w:rsidP="00A6783B">
      <w:pPr>
        <w:pStyle w:val="Signature"/>
        <w:rPr>
          <w:color w:val="000000" w:themeColor="text1"/>
          <w:sz w:val="22"/>
          <w:szCs w:val="22"/>
        </w:rPr>
      </w:pPr>
    </w:p>
    <w:p w14:paraId="7FAD39C0" w14:textId="77777777" w:rsidR="00362B9B" w:rsidRDefault="00362B9B" w:rsidP="00A6783B">
      <w:pPr>
        <w:pStyle w:val="Signature"/>
        <w:rPr>
          <w:color w:val="000000" w:themeColor="text1"/>
          <w:sz w:val="22"/>
          <w:szCs w:val="22"/>
        </w:rPr>
      </w:pPr>
    </w:p>
    <w:p w14:paraId="52517B63" w14:textId="77777777" w:rsidR="00362B9B" w:rsidRDefault="00362B9B" w:rsidP="00A6783B">
      <w:pPr>
        <w:pStyle w:val="Signature"/>
        <w:rPr>
          <w:color w:val="000000" w:themeColor="text1"/>
          <w:sz w:val="22"/>
          <w:szCs w:val="22"/>
        </w:rPr>
      </w:pPr>
    </w:p>
    <w:p w14:paraId="22EDC91E" w14:textId="77777777" w:rsidR="00362B9B" w:rsidRDefault="00362B9B" w:rsidP="00A6783B">
      <w:pPr>
        <w:pStyle w:val="Signature"/>
        <w:rPr>
          <w:color w:val="000000" w:themeColor="text1"/>
          <w:sz w:val="22"/>
          <w:szCs w:val="22"/>
        </w:rPr>
      </w:pPr>
    </w:p>
    <w:p w14:paraId="707EFCCB" w14:textId="77777777" w:rsidR="00362B9B" w:rsidRDefault="00362B9B" w:rsidP="00A6783B">
      <w:pPr>
        <w:pStyle w:val="Signature"/>
        <w:rPr>
          <w:color w:val="000000" w:themeColor="text1"/>
          <w:sz w:val="22"/>
          <w:szCs w:val="22"/>
        </w:rPr>
      </w:pPr>
    </w:p>
    <w:p w14:paraId="0037BE08" w14:textId="77777777" w:rsidR="00362B9B" w:rsidRDefault="00362B9B" w:rsidP="00A6783B">
      <w:pPr>
        <w:pStyle w:val="Signature"/>
        <w:rPr>
          <w:color w:val="000000" w:themeColor="text1"/>
          <w:sz w:val="22"/>
          <w:szCs w:val="22"/>
        </w:rPr>
      </w:pPr>
    </w:p>
    <w:p w14:paraId="12877219" w14:textId="77777777" w:rsidR="00362B9B" w:rsidRDefault="00362B9B" w:rsidP="00A6783B">
      <w:pPr>
        <w:pStyle w:val="Signature"/>
        <w:rPr>
          <w:color w:val="000000" w:themeColor="text1"/>
          <w:sz w:val="22"/>
          <w:szCs w:val="22"/>
        </w:rPr>
      </w:pPr>
    </w:p>
    <w:p w14:paraId="7E55BFE8" w14:textId="77777777" w:rsidR="00362B9B" w:rsidRDefault="00362B9B" w:rsidP="00A6783B">
      <w:pPr>
        <w:pStyle w:val="Signature"/>
        <w:rPr>
          <w:color w:val="000000" w:themeColor="text1"/>
          <w:sz w:val="22"/>
          <w:szCs w:val="22"/>
        </w:rPr>
      </w:pPr>
    </w:p>
    <w:p w14:paraId="11102702" w14:textId="77777777" w:rsidR="00362B9B" w:rsidRDefault="00362B9B" w:rsidP="00A6783B">
      <w:pPr>
        <w:pStyle w:val="Signature"/>
        <w:rPr>
          <w:color w:val="000000" w:themeColor="text1"/>
          <w:sz w:val="22"/>
          <w:szCs w:val="22"/>
        </w:rPr>
      </w:pPr>
    </w:p>
    <w:p w14:paraId="470DE9A9" w14:textId="77777777" w:rsidR="00362B9B" w:rsidRDefault="00362B9B" w:rsidP="00A6783B">
      <w:pPr>
        <w:pStyle w:val="Signature"/>
        <w:rPr>
          <w:color w:val="000000" w:themeColor="text1"/>
          <w:sz w:val="22"/>
          <w:szCs w:val="22"/>
        </w:rPr>
      </w:pPr>
    </w:p>
    <w:p w14:paraId="06D58D85" w14:textId="77777777" w:rsidR="00362B9B" w:rsidRDefault="00362B9B" w:rsidP="00A6783B">
      <w:pPr>
        <w:pStyle w:val="Signature"/>
        <w:rPr>
          <w:color w:val="000000" w:themeColor="text1"/>
          <w:sz w:val="22"/>
          <w:szCs w:val="22"/>
        </w:rPr>
      </w:pPr>
    </w:p>
    <w:p w14:paraId="059F8738" w14:textId="77777777" w:rsidR="00362B9B" w:rsidRDefault="00362B9B" w:rsidP="00A6783B">
      <w:pPr>
        <w:pStyle w:val="Signature"/>
        <w:rPr>
          <w:color w:val="000000" w:themeColor="text1"/>
          <w:sz w:val="22"/>
          <w:szCs w:val="22"/>
        </w:rPr>
      </w:pPr>
    </w:p>
    <w:p w14:paraId="7BC17441" w14:textId="77777777" w:rsidR="00362B9B" w:rsidRDefault="00362B9B" w:rsidP="00A6783B">
      <w:pPr>
        <w:pStyle w:val="Signature"/>
        <w:rPr>
          <w:color w:val="000000" w:themeColor="text1"/>
          <w:sz w:val="22"/>
          <w:szCs w:val="22"/>
        </w:rPr>
      </w:pPr>
    </w:p>
    <w:p w14:paraId="5947803A" w14:textId="77777777" w:rsidR="00362B9B" w:rsidRDefault="00362B9B" w:rsidP="00A6783B">
      <w:pPr>
        <w:pStyle w:val="Signature"/>
        <w:rPr>
          <w:color w:val="000000" w:themeColor="text1"/>
          <w:sz w:val="22"/>
          <w:szCs w:val="22"/>
        </w:rPr>
      </w:pPr>
    </w:p>
    <w:p w14:paraId="0952E51A" w14:textId="77777777" w:rsidR="00362B9B" w:rsidRDefault="00362B9B" w:rsidP="00A6783B">
      <w:pPr>
        <w:pStyle w:val="Signature"/>
        <w:rPr>
          <w:color w:val="000000" w:themeColor="text1"/>
          <w:sz w:val="22"/>
          <w:szCs w:val="22"/>
        </w:rPr>
      </w:pPr>
    </w:p>
    <w:p w14:paraId="472A91B1" w14:textId="77777777" w:rsidR="00362B9B" w:rsidRDefault="00362B9B" w:rsidP="00A6783B">
      <w:pPr>
        <w:pStyle w:val="Signature"/>
        <w:rPr>
          <w:color w:val="000000" w:themeColor="text1"/>
          <w:sz w:val="22"/>
          <w:szCs w:val="22"/>
        </w:rPr>
      </w:pPr>
    </w:p>
    <w:p w14:paraId="4B8F2178" w14:textId="77777777" w:rsidR="00362B9B" w:rsidRDefault="00362B9B" w:rsidP="00A6783B">
      <w:pPr>
        <w:pStyle w:val="Signature"/>
        <w:rPr>
          <w:color w:val="000000" w:themeColor="text1"/>
          <w:sz w:val="22"/>
          <w:szCs w:val="22"/>
        </w:rPr>
      </w:pPr>
    </w:p>
    <w:p w14:paraId="24FAB187" w14:textId="77777777" w:rsidR="00362B9B" w:rsidRDefault="00362B9B" w:rsidP="00A6783B">
      <w:pPr>
        <w:pStyle w:val="Signature"/>
        <w:rPr>
          <w:color w:val="000000" w:themeColor="text1"/>
          <w:sz w:val="22"/>
          <w:szCs w:val="22"/>
        </w:rPr>
      </w:pPr>
    </w:p>
    <w:p w14:paraId="0720C127" w14:textId="7CD7C032" w:rsidR="00362B9B" w:rsidRDefault="00362B9B" w:rsidP="00A6783B">
      <w:pPr>
        <w:pStyle w:val="Signature"/>
        <w:rPr>
          <w:color w:val="000000" w:themeColor="text1"/>
          <w:sz w:val="22"/>
          <w:szCs w:val="22"/>
        </w:rPr>
      </w:pPr>
    </w:p>
    <w:p w14:paraId="7A8FD2E4" w14:textId="1423042A" w:rsidR="00362B9B" w:rsidRDefault="00361E96" w:rsidP="00A6783B">
      <w:pPr>
        <w:pStyle w:val="Signature"/>
        <w:rPr>
          <w:color w:val="000000" w:themeColor="text1"/>
          <w:sz w:val="22"/>
          <w:szCs w:val="22"/>
        </w:rPr>
      </w:pPr>
      <w:r w:rsidRPr="00362B9B">
        <w:rPr>
          <w:noProof/>
          <w:color w:val="000000" w:themeColor="text1"/>
          <w:sz w:val="22"/>
          <w:szCs w:val="22"/>
        </w:rPr>
        <w:drawing>
          <wp:anchor distT="0" distB="0" distL="114300" distR="114300" simplePos="0" relativeHeight="251682816" behindDoc="1" locked="0" layoutInCell="1" allowOverlap="1" wp14:anchorId="06129678" wp14:editId="6ABFA6C3">
            <wp:simplePos x="0" y="0"/>
            <wp:positionH relativeFrom="page">
              <wp:posOffset>443580</wp:posOffset>
            </wp:positionH>
            <wp:positionV relativeFrom="paragraph">
              <wp:posOffset>97460</wp:posOffset>
            </wp:positionV>
            <wp:extent cx="6733309" cy="4430891"/>
            <wp:effectExtent l="0" t="0" r="0" b="8255"/>
            <wp:wrapNone/>
            <wp:docPr id="1049732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32287"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733309" cy="4430891"/>
                    </a:xfrm>
                    <a:prstGeom prst="rect">
                      <a:avLst/>
                    </a:prstGeom>
                  </pic:spPr>
                </pic:pic>
              </a:graphicData>
            </a:graphic>
            <wp14:sizeRelH relativeFrom="page">
              <wp14:pctWidth>0</wp14:pctWidth>
            </wp14:sizeRelH>
            <wp14:sizeRelV relativeFrom="page">
              <wp14:pctHeight>0</wp14:pctHeight>
            </wp14:sizeRelV>
          </wp:anchor>
        </w:drawing>
      </w:r>
    </w:p>
    <w:p w14:paraId="1171B247" w14:textId="53DE59AC" w:rsidR="00362B9B" w:rsidRDefault="00362B9B" w:rsidP="00A6783B">
      <w:pPr>
        <w:pStyle w:val="Signature"/>
        <w:rPr>
          <w:color w:val="000000" w:themeColor="text1"/>
          <w:sz w:val="22"/>
          <w:szCs w:val="22"/>
        </w:rPr>
      </w:pPr>
    </w:p>
    <w:p w14:paraId="58DD14BD" w14:textId="28288278" w:rsidR="00362B9B" w:rsidRDefault="00362B9B" w:rsidP="00A6783B">
      <w:pPr>
        <w:pStyle w:val="Signature"/>
        <w:rPr>
          <w:color w:val="000000" w:themeColor="text1"/>
          <w:sz w:val="22"/>
          <w:szCs w:val="22"/>
        </w:rPr>
      </w:pPr>
    </w:p>
    <w:p w14:paraId="018AD26E" w14:textId="63C5D3A4" w:rsidR="00362B9B" w:rsidRDefault="00362B9B" w:rsidP="00A6783B">
      <w:pPr>
        <w:pStyle w:val="Signature"/>
        <w:rPr>
          <w:color w:val="000000" w:themeColor="text1"/>
          <w:sz w:val="22"/>
          <w:szCs w:val="22"/>
        </w:rPr>
      </w:pPr>
    </w:p>
    <w:p w14:paraId="2C587CBD" w14:textId="0EA7E41C" w:rsidR="00362B9B" w:rsidRDefault="00362B9B" w:rsidP="00A6783B">
      <w:pPr>
        <w:pStyle w:val="Signature"/>
        <w:rPr>
          <w:color w:val="000000" w:themeColor="text1"/>
          <w:sz w:val="22"/>
          <w:szCs w:val="22"/>
        </w:rPr>
      </w:pPr>
    </w:p>
    <w:p w14:paraId="3D970433" w14:textId="3DCF81CF" w:rsidR="00362B9B" w:rsidRDefault="00362B9B" w:rsidP="00A6783B">
      <w:pPr>
        <w:pStyle w:val="Signature"/>
        <w:rPr>
          <w:color w:val="000000" w:themeColor="text1"/>
          <w:sz w:val="22"/>
          <w:szCs w:val="22"/>
        </w:rPr>
      </w:pPr>
    </w:p>
    <w:p w14:paraId="51A7333E" w14:textId="2D27D7FB" w:rsidR="00362B9B" w:rsidRDefault="00362B9B" w:rsidP="00A6783B">
      <w:pPr>
        <w:pStyle w:val="Signature"/>
        <w:rPr>
          <w:color w:val="000000" w:themeColor="text1"/>
          <w:sz w:val="22"/>
          <w:szCs w:val="22"/>
        </w:rPr>
      </w:pPr>
    </w:p>
    <w:p w14:paraId="5665F534" w14:textId="1E321925" w:rsidR="00362B9B" w:rsidRDefault="00362B9B" w:rsidP="00A6783B">
      <w:pPr>
        <w:pStyle w:val="Signature"/>
        <w:rPr>
          <w:color w:val="000000" w:themeColor="text1"/>
          <w:sz w:val="22"/>
          <w:szCs w:val="22"/>
        </w:rPr>
      </w:pPr>
    </w:p>
    <w:p w14:paraId="6CA07E0E" w14:textId="2816F2BB" w:rsidR="00362B9B" w:rsidRDefault="00362B9B" w:rsidP="00A6783B">
      <w:pPr>
        <w:pStyle w:val="Signature"/>
        <w:rPr>
          <w:color w:val="000000" w:themeColor="text1"/>
          <w:sz w:val="22"/>
          <w:szCs w:val="22"/>
        </w:rPr>
      </w:pPr>
    </w:p>
    <w:p w14:paraId="744AA31C" w14:textId="29081CE8" w:rsidR="00362B9B" w:rsidRDefault="00362B9B" w:rsidP="00A6783B">
      <w:pPr>
        <w:pStyle w:val="Signature"/>
        <w:rPr>
          <w:color w:val="000000" w:themeColor="text1"/>
          <w:sz w:val="22"/>
          <w:szCs w:val="22"/>
        </w:rPr>
      </w:pPr>
    </w:p>
    <w:p w14:paraId="02898748" w14:textId="7FC9FACE" w:rsidR="00362B9B" w:rsidRDefault="00362B9B" w:rsidP="00A6783B">
      <w:pPr>
        <w:pStyle w:val="Signature"/>
        <w:rPr>
          <w:color w:val="000000" w:themeColor="text1"/>
          <w:sz w:val="22"/>
          <w:szCs w:val="22"/>
        </w:rPr>
      </w:pPr>
    </w:p>
    <w:p w14:paraId="2CC518D7" w14:textId="7C16A252" w:rsidR="00362B9B" w:rsidRDefault="00362B9B" w:rsidP="00A6783B">
      <w:pPr>
        <w:pStyle w:val="Signature"/>
        <w:rPr>
          <w:color w:val="000000" w:themeColor="text1"/>
          <w:sz w:val="22"/>
          <w:szCs w:val="22"/>
        </w:rPr>
      </w:pPr>
    </w:p>
    <w:p w14:paraId="3B51E8D0" w14:textId="6641BF37" w:rsidR="00362B9B" w:rsidRDefault="00362B9B" w:rsidP="00A6783B">
      <w:pPr>
        <w:pStyle w:val="Signature"/>
        <w:rPr>
          <w:color w:val="000000" w:themeColor="text1"/>
          <w:sz w:val="22"/>
          <w:szCs w:val="22"/>
        </w:rPr>
      </w:pPr>
    </w:p>
    <w:p w14:paraId="254FC706" w14:textId="77777777" w:rsidR="00362B9B" w:rsidRDefault="00362B9B" w:rsidP="00A6783B">
      <w:pPr>
        <w:pStyle w:val="Signature"/>
        <w:rPr>
          <w:color w:val="000000" w:themeColor="text1"/>
          <w:sz w:val="22"/>
          <w:szCs w:val="22"/>
        </w:rPr>
      </w:pPr>
    </w:p>
    <w:p w14:paraId="228DE256" w14:textId="67DB6FF2" w:rsidR="00362B9B" w:rsidRDefault="00362B9B" w:rsidP="00A6783B">
      <w:pPr>
        <w:pStyle w:val="Signature"/>
        <w:rPr>
          <w:color w:val="000000" w:themeColor="text1"/>
          <w:sz w:val="22"/>
          <w:szCs w:val="22"/>
        </w:rPr>
      </w:pPr>
    </w:p>
    <w:p w14:paraId="43A42A38" w14:textId="77777777" w:rsidR="00362B9B" w:rsidRDefault="00362B9B" w:rsidP="00A6783B">
      <w:pPr>
        <w:pStyle w:val="Signature"/>
        <w:rPr>
          <w:color w:val="000000" w:themeColor="text1"/>
          <w:sz w:val="22"/>
          <w:szCs w:val="22"/>
        </w:rPr>
      </w:pPr>
    </w:p>
    <w:p w14:paraId="3C11D1D4" w14:textId="3619B53C" w:rsidR="00362B9B" w:rsidRDefault="00362B9B" w:rsidP="00A6783B">
      <w:pPr>
        <w:pStyle w:val="Signature"/>
        <w:rPr>
          <w:color w:val="000000" w:themeColor="text1"/>
          <w:sz w:val="22"/>
          <w:szCs w:val="22"/>
        </w:rPr>
      </w:pPr>
    </w:p>
    <w:p w14:paraId="573E6377" w14:textId="77777777" w:rsidR="00362B9B" w:rsidRDefault="00362B9B" w:rsidP="00A6783B">
      <w:pPr>
        <w:pStyle w:val="Signature"/>
        <w:rPr>
          <w:color w:val="000000" w:themeColor="text1"/>
          <w:sz w:val="22"/>
          <w:szCs w:val="22"/>
        </w:rPr>
      </w:pPr>
    </w:p>
    <w:p w14:paraId="72AE8AC4" w14:textId="77777777" w:rsidR="00362B9B" w:rsidRDefault="00362B9B" w:rsidP="00A6783B">
      <w:pPr>
        <w:pStyle w:val="Signature"/>
        <w:rPr>
          <w:color w:val="000000" w:themeColor="text1"/>
          <w:sz w:val="22"/>
          <w:szCs w:val="22"/>
        </w:rPr>
      </w:pPr>
    </w:p>
    <w:p w14:paraId="1C1217F3" w14:textId="63181656" w:rsidR="00362B9B" w:rsidRDefault="00362B9B" w:rsidP="00A6783B">
      <w:pPr>
        <w:pStyle w:val="Signature"/>
        <w:rPr>
          <w:color w:val="000000" w:themeColor="text1"/>
          <w:sz w:val="22"/>
          <w:szCs w:val="22"/>
        </w:rPr>
      </w:pPr>
    </w:p>
    <w:p w14:paraId="547B75EA" w14:textId="77777777" w:rsidR="00362B9B" w:rsidRDefault="00362B9B" w:rsidP="00A6783B">
      <w:pPr>
        <w:pStyle w:val="Signature"/>
        <w:rPr>
          <w:color w:val="000000" w:themeColor="text1"/>
          <w:sz w:val="22"/>
          <w:szCs w:val="22"/>
        </w:rPr>
      </w:pPr>
    </w:p>
    <w:p w14:paraId="5E30EF09" w14:textId="77777777" w:rsidR="00362B9B" w:rsidRDefault="00362B9B" w:rsidP="00A6783B">
      <w:pPr>
        <w:pStyle w:val="Signature"/>
        <w:rPr>
          <w:color w:val="000000" w:themeColor="text1"/>
          <w:sz w:val="22"/>
          <w:szCs w:val="22"/>
        </w:rPr>
      </w:pPr>
    </w:p>
    <w:p w14:paraId="743688F9" w14:textId="77777777" w:rsidR="00362B9B" w:rsidRDefault="00362B9B" w:rsidP="00A6783B">
      <w:pPr>
        <w:pStyle w:val="Signature"/>
        <w:rPr>
          <w:color w:val="000000" w:themeColor="text1"/>
          <w:sz w:val="22"/>
          <w:szCs w:val="22"/>
        </w:rPr>
      </w:pPr>
    </w:p>
    <w:p w14:paraId="6DC53A4B" w14:textId="15FE1092" w:rsidR="00362B9B" w:rsidRDefault="00362B9B" w:rsidP="00A6783B">
      <w:pPr>
        <w:pStyle w:val="Signature"/>
        <w:rPr>
          <w:color w:val="000000" w:themeColor="text1"/>
          <w:sz w:val="22"/>
          <w:szCs w:val="22"/>
        </w:rPr>
      </w:pPr>
    </w:p>
    <w:p w14:paraId="1C8D0D33" w14:textId="77777777" w:rsidR="00362B9B" w:rsidRDefault="00362B9B" w:rsidP="00A6783B">
      <w:pPr>
        <w:pStyle w:val="Signature"/>
        <w:rPr>
          <w:color w:val="000000" w:themeColor="text1"/>
          <w:sz w:val="22"/>
          <w:szCs w:val="22"/>
        </w:rPr>
      </w:pPr>
    </w:p>
    <w:p w14:paraId="3ADB56DE" w14:textId="2D9506CE" w:rsidR="00362B9B" w:rsidRDefault="00361E96" w:rsidP="00A6783B">
      <w:pPr>
        <w:pStyle w:val="Signature"/>
        <w:rPr>
          <w:color w:val="000000" w:themeColor="text1"/>
          <w:sz w:val="22"/>
          <w:szCs w:val="22"/>
        </w:rPr>
      </w:pPr>
      <w:r w:rsidRPr="006457B2">
        <w:rPr>
          <w:noProof/>
          <w:color w:val="000000" w:themeColor="text1"/>
          <w:sz w:val="22"/>
          <w:szCs w:val="22"/>
        </w:rPr>
        <w:lastRenderedPageBreak/>
        <w:drawing>
          <wp:anchor distT="0" distB="0" distL="114300" distR="114300" simplePos="0" relativeHeight="251683840" behindDoc="1" locked="0" layoutInCell="1" allowOverlap="1" wp14:anchorId="155AEE9D" wp14:editId="2572D6A3">
            <wp:simplePos x="0" y="0"/>
            <wp:positionH relativeFrom="margin">
              <wp:posOffset>-849221</wp:posOffset>
            </wp:positionH>
            <wp:positionV relativeFrom="paragraph">
              <wp:posOffset>205278</wp:posOffset>
            </wp:positionV>
            <wp:extent cx="7100037" cy="5213268"/>
            <wp:effectExtent l="0" t="0" r="5715" b="6985"/>
            <wp:wrapNone/>
            <wp:docPr id="215034654" name="Picture 1" descr="A screen shot of a safety risk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4654" name="Picture 1" descr="A screen shot of a safety risk regis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7109855" cy="5220477"/>
                    </a:xfrm>
                    <a:prstGeom prst="rect">
                      <a:avLst/>
                    </a:prstGeom>
                  </pic:spPr>
                </pic:pic>
              </a:graphicData>
            </a:graphic>
            <wp14:sizeRelH relativeFrom="page">
              <wp14:pctWidth>0</wp14:pctWidth>
            </wp14:sizeRelH>
            <wp14:sizeRelV relativeFrom="page">
              <wp14:pctHeight>0</wp14:pctHeight>
            </wp14:sizeRelV>
          </wp:anchor>
        </w:drawing>
      </w:r>
    </w:p>
    <w:p w14:paraId="1FF53102" w14:textId="150CF80F" w:rsidR="00362B9B" w:rsidRDefault="00362B9B" w:rsidP="00A6783B">
      <w:pPr>
        <w:pStyle w:val="Signature"/>
        <w:rPr>
          <w:color w:val="000000" w:themeColor="text1"/>
          <w:sz w:val="22"/>
          <w:szCs w:val="22"/>
        </w:rPr>
      </w:pPr>
    </w:p>
    <w:p w14:paraId="0D71BC88" w14:textId="7A8AAED0" w:rsidR="00362B9B" w:rsidRDefault="00362B9B" w:rsidP="00A6783B">
      <w:pPr>
        <w:pStyle w:val="Signature"/>
        <w:rPr>
          <w:color w:val="000000" w:themeColor="text1"/>
          <w:sz w:val="22"/>
          <w:szCs w:val="22"/>
        </w:rPr>
      </w:pPr>
    </w:p>
    <w:p w14:paraId="2CCD070A" w14:textId="1FBDDA8B" w:rsidR="00362B9B" w:rsidRDefault="00362B9B" w:rsidP="00A6783B">
      <w:pPr>
        <w:pStyle w:val="Signature"/>
        <w:rPr>
          <w:color w:val="000000" w:themeColor="text1"/>
          <w:sz w:val="22"/>
          <w:szCs w:val="22"/>
        </w:rPr>
      </w:pPr>
    </w:p>
    <w:p w14:paraId="4FCE5FE3" w14:textId="34821DFB" w:rsidR="00362B9B" w:rsidRDefault="00362B9B" w:rsidP="00A6783B">
      <w:pPr>
        <w:pStyle w:val="Signature"/>
        <w:rPr>
          <w:color w:val="000000" w:themeColor="text1"/>
          <w:sz w:val="22"/>
          <w:szCs w:val="22"/>
        </w:rPr>
      </w:pPr>
    </w:p>
    <w:p w14:paraId="549DF1C2" w14:textId="07D9F0A3" w:rsidR="00362B9B" w:rsidRDefault="00362B9B" w:rsidP="00A6783B">
      <w:pPr>
        <w:pStyle w:val="Signature"/>
        <w:rPr>
          <w:color w:val="000000" w:themeColor="text1"/>
          <w:sz w:val="22"/>
          <w:szCs w:val="22"/>
        </w:rPr>
      </w:pPr>
    </w:p>
    <w:p w14:paraId="0F89A4BA" w14:textId="5A42DF7C" w:rsidR="00362B9B" w:rsidRDefault="00362B9B" w:rsidP="00A6783B">
      <w:pPr>
        <w:pStyle w:val="Signature"/>
        <w:rPr>
          <w:color w:val="000000" w:themeColor="text1"/>
          <w:sz w:val="22"/>
          <w:szCs w:val="22"/>
        </w:rPr>
      </w:pPr>
    </w:p>
    <w:p w14:paraId="2B706CC9" w14:textId="3FF15044" w:rsidR="00362B9B" w:rsidRDefault="00362B9B" w:rsidP="00A6783B">
      <w:pPr>
        <w:pStyle w:val="Signature"/>
        <w:rPr>
          <w:color w:val="000000" w:themeColor="text1"/>
          <w:sz w:val="22"/>
          <w:szCs w:val="22"/>
        </w:rPr>
      </w:pPr>
    </w:p>
    <w:p w14:paraId="25B72CBC" w14:textId="77777777" w:rsidR="006457B2" w:rsidRDefault="006457B2" w:rsidP="00A6783B">
      <w:pPr>
        <w:pStyle w:val="Signature"/>
        <w:rPr>
          <w:color w:val="000000" w:themeColor="text1"/>
          <w:sz w:val="22"/>
          <w:szCs w:val="22"/>
        </w:rPr>
      </w:pPr>
    </w:p>
    <w:p w14:paraId="36820B91" w14:textId="77777777" w:rsidR="006457B2" w:rsidRDefault="006457B2" w:rsidP="00A6783B">
      <w:pPr>
        <w:pStyle w:val="Signature"/>
        <w:rPr>
          <w:color w:val="000000" w:themeColor="text1"/>
          <w:sz w:val="22"/>
          <w:szCs w:val="22"/>
        </w:rPr>
      </w:pPr>
    </w:p>
    <w:p w14:paraId="1CA577D5" w14:textId="77777777" w:rsidR="006457B2" w:rsidRDefault="006457B2" w:rsidP="00A6783B">
      <w:pPr>
        <w:pStyle w:val="Signature"/>
        <w:rPr>
          <w:color w:val="000000" w:themeColor="text1"/>
          <w:sz w:val="22"/>
          <w:szCs w:val="22"/>
        </w:rPr>
      </w:pPr>
    </w:p>
    <w:p w14:paraId="0D8A8AF8" w14:textId="77777777" w:rsidR="006457B2" w:rsidRDefault="006457B2" w:rsidP="00A6783B">
      <w:pPr>
        <w:pStyle w:val="Signature"/>
        <w:rPr>
          <w:color w:val="000000" w:themeColor="text1"/>
          <w:sz w:val="22"/>
          <w:szCs w:val="22"/>
        </w:rPr>
      </w:pPr>
    </w:p>
    <w:p w14:paraId="44F53BD9" w14:textId="77777777" w:rsidR="006457B2" w:rsidRDefault="006457B2" w:rsidP="00A6783B">
      <w:pPr>
        <w:pStyle w:val="Signature"/>
        <w:rPr>
          <w:color w:val="000000" w:themeColor="text1"/>
          <w:sz w:val="22"/>
          <w:szCs w:val="22"/>
        </w:rPr>
      </w:pPr>
    </w:p>
    <w:p w14:paraId="69D5F201" w14:textId="77777777" w:rsidR="006457B2" w:rsidRDefault="006457B2" w:rsidP="00A6783B">
      <w:pPr>
        <w:pStyle w:val="Signature"/>
        <w:rPr>
          <w:color w:val="000000" w:themeColor="text1"/>
          <w:sz w:val="22"/>
          <w:szCs w:val="22"/>
        </w:rPr>
      </w:pPr>
    </w:p>
    <w:p w14:paraId="79050C74" w14:textId="77777777" w:rsidR="006457B2" w:rsidRDefault="006457B2" w:rsidP="00A6783B">
      <w:pPr>
        <w:pStyle w:val="Signature"/>
        <w:rPr>
          <w:color w:val="000000" w:themeColor="text1"/>
          <w:sz w:val="22"/>
          <w:szCs w:val="22"/>
        </w:rPr>
      </w:pPr>
    </w:p>
    <w:p w14:paraId="2A374B14" w14:textId="77777777" w:rsidR="006457B2" w:rsidRDefault="006457B2" w:rsidP="00A6783B">
      <w:pPr>
        <w:pStyle w:val="Signature"/>
        <w:rPr>
          <w:color w:val="000000" w:themeColor="text1"/>
          <w:sz w:val="22"/>
          <w:szCs w:val="22"/>
        </w:rPr>
      </w:pPr>
    </w:p>
    <w:p w14:paraId="369AF7F0" w14:textId="77777777" w:rsidR="006457B2" w:rsidRDefault="006457B2" w:rsidP="00A6783B">
      <w:pPr>
        <w:pStyle w:val="Signature"/>
        <w:rPr>
          <w:color w:val="000000" w:themeColor="text1"/>
          <w:sz w:val="22"/>
          <w:szCs w:val="22"/>
        </w:rPr>
      </w:pPr>
    </w:p>
    <w:p w14:paraId="4C01D846" w14:textId="77777777" w:rsidR="006457B2" w:rsidRDefault="006457B2" w:rsidP="00A6783B">
      <w:pPr>
        <w:pStyle w:val="Signature"/>
        <w:rPr>
          <w:color w:val="000000" w:themeColor="text1"/>
          <w:sz w:val="22"/>
          <w:szCs w:val="22"/>
        </w:rPr>
      </w:pPr>
    </w:p>
    <w:p w14:paraId="1D9402A7" w14:textId="77777777" w:rsidR="006457B2" w:rsidRDefault="006457B2" w:rsidP="00A6783B">
      <w:pPr>
        <w:pStyle w:val="Signature"/>
        <w:rPr>
          <w:color w:val="000000" w:themeColor="text1"/>
          <w:sz w:val="22"/>
          <w:szCs w:val="22"/>
        </w:rPr>
      </w:pPr>
    </w:p>
    <w:p w14:paraId="0EECF74A" w14:textId="77777777" w:rsidR="006457B2" w:rsidRDefault="006457B2" w:rsidP="00A6783B">
      <w:pPr>
        <w:pStyle w:val="Signature"/>
        <w:rPr>
          <w:color w:val="000000" w:themeColor="text1"/>
          <w:sz w:val="22"/>
          <w:szCs w:val="22"/>
        </w:rPr>
      </w:pPr>
    </w:p>
    <w:p w14:paraId="6D2137BB" w14:textId="77777777" w:rsidR="006457B2" w:rsidRDefault="006457B2" w:rsidP="00A6783B">
      <w:pPr>
        <w:pStyle w:val="Signature"/>
        <w:rPr>
          <w:color w:val="000000" w:themeColor="text1"/>
          <w:sz w:val="22"/>
          <w:szCs w:val="22"/>
        </w:rPr>
      </w:pPr>
    </w:p>
    <w:p w14:paraId="4B928439" w14:textId="77777777" w:rsidR="006457B2" w:rsidRDefault="006457B2" w:rsidP="00A6783B">
      <w:pPr>
        <w:pStyle w:val="Signature"/>
        <w:rPr>
          <w:color w:val="000000" w:themeColor="text1"/>
          <w:sz w:val="22"/>
          <w:szCs w:val="22"/>
        </w:rPr>
      </w:pPr>
    </w:p>
    <w:p w14:paraId="1CACDF7D" w14:textId="77777777" w:rsidR="006457B2" w:rsidRDefault="006457B2" w:rsidP="00A6783B">
      <w:pPr>
        <w:pStyle w:val="Signature"/>
        <w:rPr>
          <w:color w:val="000000" w:themeColor="text1"/>
          <w:sz w:val="22"/>
          <w:szCs w:val="22"/>
        </w:rPr>
      </w:pPr>
    </w:p>
    <w:p w14:paraId="29E38E3E" w14:textId="77777777" w:rsidR="006457B2" w:rsidRDefault="006457B2" w:rsidP="00A6783B">
      <w:pPr>
        <w:pStyle w:val="Signature"/>
        <w:rPr>
          <w:color w:val="000000" w:themeColor="text1"/>
          <w:sz w:val="22"/>
          <w:szCs w:val="22"/>
        </w:rPr>
      </w:pPr>
    </w:p>
    <w:p w14:paraId="114BEFF8" w14:textId="77777777" w:rsidR="006457B2" w:rsidRDefault="006457B2" w:rsidP="00A6783B">
      <w:pPr>
        <w:pStyle w:val="Signature"/>
        <w:rPr>
          <w:color w:val="000000" w:themeColor="text1"/>
          <w:sz w:val="22"/>
          <w:szCs w:val="22"/>
        </w:rPr>
      </w:pPr>
    </w:p>
    <w:p w14:paraId="58A0FCE4" w14:textId="77777777" w:rsidR="006457B2" w:rsidRDefault="006457B2" w:rsidP="00A6783B">
      <w:pPr>
        <w:pStyle w:val="Signature"/>
        <w:rPr>
          <w:color w:val="000000" w:themeColor="text1"/>
          <w:sz w:val="22"/>
          <w:szCs w:val="22"/>
        </w:rPr>
      </w:pPr>
    </w:p>
    <w:p w14:paraId="6B27D793" w14:textId="77777777" w:rsidR="006457B2" w:rsidRDefault="006457B2" w:rsidP="00A6783B">
      <w:pPr>
        <w:pStyle w:val="Signature"/>
        <w:rPr>
          <w:color w:val="000000" w:themeColor="text1"/>
          <w:sz w:val="22"/>
          <w:szCs w:val="22"/>
        </w:rPr>
      </w:pPr>
    </w:p>
    <w:p w14:paraId="1C0D66F6" w14:textId="77777777" w:rsidR="006457B2" w:rsidRDefault="006457B2" w:rsidP="00A6783B">
      <w:pPr>
        <w:pStyle w:val="Signature"/>
        <w:rPr>
          <w:color w:val="000000" w:themeColor="text1"/>
          <w:sz w:val="22"/>
          <w:szCs w:val="22"/>
        </w:rPr>
      </w:pPr>
    </w:p>
    <w:p w14:paraId="5E94FCCB" w14:textId="77777777" w:rsidR="006457B2" w:rsidRDefault="006457B2" w:rsidP="00A6783B">
      <w:pPr>
        <w:pStyle w:val="Signature"/>
        <w:rPr>
          <w:color w:val="000000" w:themeColor="text1"/>
          <w:sz w:val="22"/>
          <w:szCs w:val="22"/>
        </w:rPr>
      </w:pPr>
    </w:p>
    <w:p w14:paraId="2ABD7D90" w14:textId="77777777" w:rsidR="006457B2" w:rsidRDefault="006457B2" w:rsidP="00A6783B">
      <w:pPr>
        <w:pStyle w:val="Signature"/>
        <w:rPr>
          <w:color w:val="000000" w:themeColor="text1"/>
          <w:sz w:val="22"/>
          <w:szCs w:val="22"/>
        </w:rPr>
      </w:pPr>
    </w:p>
    <w:p w14:paraId="47E7DCA3" w14:textId="77777777" w:rsidR="006457B2" w:rsidRDefault="006457B2" w:rsidP="00A6783B">
      <w:pPr>
        <w:pStyle w:val="Signature"/>
        <w:rPr>
          <w:color w:val="000000" w:themeColor="text1"/>
          <w:sz w:val="22"/>
          <w:szCs w:val="22"/>
        </w:rPr>
      </w:pPr>
    </w:p>
    <w:p w14:paraId="047348F5" w14:textId="77777777" w:rsidR="00362B9B" w:rsidRDefault="00362B9B" w:rsidP="00A6783B">
      <w:pPr>
        <w:pStyle w:val="Signature"/>
        <w:rPr>
          <w:color w:val="000000" w:themeColor="text1"/>
          <w:sz w:val="22"/>
          <w:szCs w:val="22"/>
        </w:rPr>
      </w:pPr>
    </w:p>
    <w:p w14:paraId="262C56D4" w14:textId="5084C381" w:rsidR="00362B9B" w:rsidRDefault="00362B9B" w:rsidP="00A6783B">
      <w:pPr>
        <w:pStyle w:val="Signature"/>
        <w:rPr>
          <w:color w:val="000000" w:themeColor="text1"/>
          <w:sz w:val="22"/>
          <w:szCs w:val="22"/>
        </w:rPr>
      </w:pPr>
    </w:p>
    <w:p w14:paraId="76CE7E9E" w14:textId="439A4FB2" w:rsidR="00362B9B" w:rsidRDefault="00362B9B" w:rsidP="00A6783B">
      <w:pPr>
        <w:pStyle w:val="Signature"/>
        <w:rPr>
          <w:color w:val="000000" w:themeColor="text1"/>
          <w:sz w:val="22"/>
          <w:szCs w:val="22"/>
        </w:rPr>
      </w:pPr>
    </w:p>
    <w:p w14:paraId="34E5D49D" w14:textId="0DB60C12" w:rsidR="00362B9B" w:rsidRDefault="00362B9B" w:rsidP="00A6783B">
      <w:pPr>
        <w:pStyle w:val="Signature"/>
        <w:rPr>
          <w:color w:val="000000" w:themeColor="text1"/>
          <w:sz w:val="22"/>
          <w:szCs w:val="22"/>
        </w:rPr>
      </w:pPr>
    </w:p>
    <w:p w14:paraId="5CD81549" w14:textId="77777777" w:rsidR="006457B2" w:rsidRDefault="006457B2" w:rsidP="00A6783B">
      <w:pPr>
        <w:pStyle w:val="Signature"/>
        <w:rPr>
          <w:color w:val="000000" w:themeColor="text1"/>
          <w:sz w:val="22"/>
          <w:szCs w:val="22"/>
        </w:rPr>
      </w:pPr>
    </w:p>
    <w:p w14:paraId="14010D4B" w14:textId="77777777" w:rsidR="006457B2" w:rsidRDefault="006457B2" w:rsidP="00A6783B">
      <w:pPr>
        <w:pStyle w:val="Signature"/>
        <w:rPr>
          <w:color w:val="000000" w:themeColor="text1"/>
          <w:sz w:val="22"/>
          <w:szCs w:val="22"/>
        </w:rPr>
      </w:pPr>
    </w:p>
    <w:p w14:paraId="30EF3879" w14:textId="77777777" w:rsidR="006457B2" w:rsidRDefault="006457B2" w:rsidP="00A6783B">
      <w:pPr>
        <w:pStyle w:val="Signature"/>
        <w:rPr>
          <w:color w:val="000000" w:themeColor="text1"/>
          <w:sz w:val="22"/>
          <w:szCs w:val="22"/>
        </w:rPr>
      </w:pPr>
    </w:p>
    <w:p w14:paraId="5C3BC8EA" w14:textId="77777777" w:rsidR="006457B2" w:rsidRDefault="006457B2" w:rsidP="00A6783B">
      <w:pPr>
        <w:pStyle w:val="Signature"/>
        <w:rPr>
          <w:color w:val="000000" w:themeColor="text1"/>
          <w:sz w:val="22"/>
          <w:szCs w:val="22"/>
        </w:rPr>
      </w:pPr>
    </w:p>
    <w:p w14:paraId="5E033F57" w14:textId="77777777" w:rsidR="006457B2" w:rsidRDefault="006457B2" w:rsidP="00A6783B">
      <w:pPr>
        <w:pStyle w:val="Signature"/>
        <w:rPr>
          <w:color w:val="000000" w:themeColor="text1"/>
          <w:sz w:val="22"/>
          <w:szCs w:val="22"/>
        </w:rPr>
      </w:pPr>
    </w:p>
    <w:p w14:paraId="0269538A" w14:textId="77777777" w:rsidR="006457B2" w:rsidRDefault="006457B2" w:rsidP="00A6783B">
      <w:pPr>
        <w:pStyle w:val="Signature"/>
        <w:rPr>
          <w:color w:val="000000" w:themeColor="text1"/>
          <w:sz w:val="22"/>
          <w:szCs w:val="22"/>
        </w:rPr>
      </w:pPr>
    </w:p>
    <w:p w14:paraId="7CE8EE42" w14:textId="77777777" w:rsidR="006457B2" w:rsidRDefault="006457B2" w:rsidP="00A6783B">
      <w:pPr>
        <w:pStyle w:val="Signature"/>
        <w:rPr>
          <w:color w:val="000000" w:themeColor="text1"/>
          <w:sz w:val="22"/>
          <w:szCs w:val="22"/>
        </w:rPr>
      </w:pPr>
    </w:p>
    <w:p w14:paraId="7595FFDD" w14:textId="77777777" w:rsidR="006457B2" w:rsidRDefault="006457B2" w:rsidP="00A6783B">
      <w:pPr>
        <w:pStyle w:val="Signature"/>
        <w:rPr>
          <w:color w:val="000000" w:themeColor="text1"/>
          <w:sz w:val="22"/>
          <w:szCs w:val="22"/>
        </w:rPr>
      </w:pPr>
    </w:p>
    <w:p w14:paraId="253FC004" w14:textId="77777777" w:rsidR="006457B2" w:rsidRDefault="006457B2" w:rsidP="00A6783B">
      <w:pPr>
        <w:pStyle w:val="Signature"/>
        <w:rPr>
          <w:color w:val="000000" w:themeColor="text1"/>
          <w:sz w:val="22"/>
          <w:szCs w:val="22"/>
        </w:rPr>
      </w:pPr>
    </w:p>
    <w:p w14:paraId="7D143ED7" w14:textId="77777777" w:rsidR="006457B2" w:rsidRDefault="006457B2" w:rsidP="00A6783B">
      <w:pPr>
        <w:pStyle w:val="Signature"/>
        <w:rPr>
          <w:color w:val="000000" w:themeColor="text1"/>
          <w:sz w:val="22"/>
          <w:szCs w:val="22"/>
        </w:rPr>
      </w:pPr>
    </w:p>
    <w:p w14:paraId="160E3614" w14:textId="77777777" w:rsidR="006457B2" w:rsidRDefault="006457B2" w:rsidP="00A6783B">
      <w:pPr>
        <w:pStyle w:val="Signature"/>
        <w:rPr>
          <w:color w:val="000000" w:themeColor="text1"/>
          <w:sz w:val="22"/>
          <w:szCs w:val="22"/>
        </w:rPr>
      </w:pPr>
    </w:p>
    <w:p w14:paraId="5D1E7CE4" w14:textId="77777777" w:rsidR="006457B2" w:rsidRDefault="006457B2" w:rsidP="00A6783B">
      <w:pPr>
        <w:pStyle w:val="Signature"/>
        <w:rPr>
          <w:color w:val="000000" w:themeColor="text1"/>
          <w:sz w:val="22"/>
          <w:szCs w:val="22"/>
        </w:rPr>
      </w:pPr>
    </w:p>
    <w:p w14:paraId="1CFCEBDE" w14:textId="77777777" w:rsidR="006457B2" w:rsidRDefault="006457B2" w:rsidP="00A6783B">
      <w:pPr>
        <w:pStyle w:val="Signature"/>
        <w:rPr>
          <w:color w:val="000000" w:themeColor="text1"/>
          <w:sz w:val="22"/>
          <w:szCs w:val="22"/>
        </w:rPr>
      </w:pPr>
    </w:p>
    <w:p w14:paraId="1FC7AB5E" w14:textId="77777777" w:rsidR="006457B2" w:rsidRDefault="006457B2" w:rsidP="00A6783B">
      <w:pPr>
        <w:pStyle w:val="Signature"/>
        <w:rPr>
          <w:color w:val="000000" w:themeColor="text1"/>
          <w:sz w:val="22"/>
          <w:szCs w:val="22"/>
        </w:rPr>
      </w:pPr>
    </w:p>
    <w:p w14:paraId="61244380" w14:textId="77777777" w:rsidR="006457B2" w:rsidRDefault="006457B2" w:rsidP="00A6783B">
      <w:pPr>
        <w:pStyle w:val="Signature"/>
        <w:rPr>
          <w:color w:val="000000" w:themeColor="text1"/>
          <w:sz w:val="22"/>
          <w:szCs w:val="22"/>
        </w:rPr>
      </w:pPr>
    </w:p>
    <w:p w14:paraId="41774046" w14:textId="77777777" w:rsidR="006457B2" w:rsidRDefault="006457B2" w:rsidP="00A6783B">
      <w:pPr>
        <w:pStyle w:val="Signature"/>
        <w:rPr>
          <w:color w:val="000000" w:themeColor="text1"/>
          <w:sz w:val="22"/>
          <w:szCs w:val="22"/>
        </w:rPr>
      </w:pPr>
    </w:p>
    <w:p w14:paraId="1ABEBF58" w14:textId="77777777" w:rsidR="006457B2" w:rsidRDefault="006457B2" w:rsidP="00A6783B">
      <w:pPr>
        <w:pStyle w:val="Signature"/>
        <w:rPr>
          <w:color w:val="000000" w:themeColor="text1"/>
          <w:sz w:val="22"/>
          <w:szCs w:val="22"/>
        </w:rPr>
      </w:pPr>
    </w:p>
    <w:p w14:paraId="20ECBED8" w14:textId="77777777" w:rsidR="006457B2" w:rsidRDefault="006457B2" w:rsidP="00A6783B">
      <w:pPr>
        <w:pStyle w:val="Signature"/>
        <w:rPr>
          <w:color w:val="000000" w:themeColor="text1"/>
          <w:sz w:val="22"/>
          <w:szCs w:val="22"/>
        </w:rPr>
      </w:pPr>
    </w:p>
    <w:p w14:paraId="122E8EB5" w14:textId="77777777" w:rsidR="006457B2" w:rsidRDefault="006457B2" w:rsidP="00A6783B">
      <w:pPr>
        <w:pStyle w:val="Signature"/>
        <w:rPr>
          <w:color w:val="000000" w:themeColor="text1"/>
          <w:sz w:val="22"/>
          <w:szCs w:val="22"/>
        </w:rPr>
      </w:pPr>
    </w:p>
    <w:p w14:paraId="785CD873" w14:textId="77777777" w:rsidR="006457B2" w:rsidRDefault="006457B2" w:rsidP="00A6783B">
      <w:pPr>
        <w:pStyle w:val="Signature"/>
        <w:rPr>
          <w:color w:val="000000" w:themeColor="text1"/>
          <w:sz w:val="22"/>
          <w:szCs w:val="22"/>
        </w:rPr>
      </w:pPr>
    </w:p>
    <w:p w14:paraId="23E6519C" w14:textId="77777777" w:rsidR="006457B2" w:rsidRDefault="006457B2" w:rsidP="00A6783B">
      <w:pPr>
        <w:pStyle w:val="Signature"/>
        <w:rPr>
          <w:color w:val="000000" w:themeColor="text1"/>
          <w:sz w:val="22"/>
          <w:szCs w:val="22"/>
        </w:rPr>
      </w:pPr>
    </w:p>
    <w:p w14:paraId="193554FD" w14:textId="77777777" w:rsidR="006457B2" w:rsidRDefault="006457B2" w:rsidP="00A6783B">
      <w:pPr>
        <w:pStyle w:val="Signature"/>
        <w:rPr>
          <w:color w:val="000000" w:themeColor="text1"/>
          <w:sz w:val="22"/>
          <w:szCs w:val="22"/>
        </w:rPr>
      </w:pPr>
    </w:p>
    <w:p w14:paraId="56BAF89C" w14:textId="77777777" w:rsidR="006457B2" w:rsidRDefault="006457B2" w:rsidP="00A6783B">
      <w:pPr>
        <w:pStyle w:val="Signature"/>
        <w:rPr>
          <w:color w:val="000000" w:themeColor="text1"/>
          <w:sz w:val="22"/>
          <w:szCs w:val="22"/>
        </w:rPr>
      </w:pPr>
    </w:p>
    <w:p w14:paraId="01C75D65" w14:textId="77777777" w:rsidR="006457B2" w:rsidRDefault="006457B2" w:rsidP="00A6783B">
      <w:pPr>
        <w:pStyle w:val="Signature"/>
        <w:rPr>
          <w:color w:val="000000" w:themeColor="text1"/>
          <w:sz w:val="22"/>
          <w:szCs w:val="22"/>
        </w:rPr>
      </w:pPr>
    </w:p>
    <w:p w14:paraId="0EB1DFF6" w14:textId="77777777" w:rsidR="006457B2" w:rsidRDefault="006457B2" w:rsidP="00A6783B">
      <w:pPr>
        <w:pStyle w:val="Signature"/>
        <w:rPr>
          <w:color w:val="000000" w:themeColor="text1"/>
          <w:sz w:val="22"/>
          <w:szCs w:val="22"/>
        </w:rPr>
      </w:pPr>
    </w:p>
    <w:p w14:paraId="15B6C1AD" w14:textId="77777777" w:rsidR="006457B2" w:rsidRDefault="006457B2" w:rsidP="00A6783B">
      <w:pPr>
        <w:pStyle w:val="Signature"/>
        <w:rPr>
          <w:color w:val="000000" w:themeColor="text1"/>
          <w:sz w:val="22"/>
          <w:szCs w:val="22"/>
        </w:rPr>
      </w:pPr>
    </w:p>
    <w:p w14:paraId="2CC1E07B" w14:textId="77777777" w:rsidR="006457B2" w:rsidRDefault="006457B2" w:rsidP="00A6783B">
      <w:pPr>
        <w:pStyle w:val="Signature"/>
        <w:rPr>
          <w:color w:val="000000" w:themeColor="text1"/>
          <w:sz w:val="22"/>
          <w:szCs w:val="22"/>
        </w:rPr>
      </w:pPr>
    </w:p>
    <w:p w14:paraId="7D4BD670" w14:textId="77777777" w:rsidR="006457B2" w:rsidRDefault="006457B2" w:rsidP="00A6783B">
      <w:pPr>
        <w:pStyle w:val="Signature"/>
        <w:rPr>
          <w:color w:val="000000" w:themeColor="text1"/>
          <w:sz w:val="22"/>
          <w:szCs w:val="22"/>
        </w:rPr>
      </w:pPr>
    </w:p>
    <w:p w14:paraId="69E3176F" w14:textId="77777777" w:rsidR="006457B2" w:rsidRDefault="006457B2" w:rsidP="00A6783B">
      <w:pPr>
        <w:pStyle w:val="Signature"/>
        <w:rPr>
          <w:color w:val="000000" w:themeColor="text1"/>
          <w:sz w:val="22"/>
          <w:szCs w:val="22"/>
        </w:rPr>
      </w:pPr>
    </w:p>
    <w:p w14:paraId="4B08C5F4" w14:textId="77777777" w:rsidR="006457B2" w:rsidRDefault="006457B2" w:rsidP="00A6783B">
      <w:pPr>
        <w:pStyle w:val="Signature"/>
        <w:rPr>
          <w:color w:val="000000" w:themeColor="text1"/>
          <w:sz w:val="22"/>
          <w:szCs w:val="22"/>
        </w:rPr>
      </w:pPr>
    </w:p>
    <w:p w14:paraId="3075CB9B" w14:textId="77777777" w:rsidR="006457B2" w:rsidRDefault="006457B2" w:rsidP="00A6783B">
      <w:pPr>
        <w:pStyle w:val="Signature"/>
        <w:rPr>
          <w:color w:val="000000" w:themeColor="text1"/>
          <w:sz w:val="22"/>
          <w:szCs w:val="22"/>
        </w:rPr>
      </w:pPr>
    </w:p>
    <w:p w14:paraId="49C652E2" w14:textId="77777777" w:rsidR="006457B2" w:rsidRDefault="006457B2" w:rsidP="00A6783B">
      <w:pPr>
        <w:pStyle w:val="Signature"/>
        <w:rPr>
          <w:color w:val="000000" w:themeColor="text1"/>
          <w:sz w:val="22"/>
          <w:szCs w:val="22"/>
        </w:rPr>
      </w:pPr>
    </w:p>
    <w:p w14:paraId="58AE2E2A" w14:textId="77777777" w:rsidR="006457B2" w:rsidRPr="00735904" w:rsidRDefault="006457B2" w:rsidP="006457B2">
      <w:pPr>
        <w:pStyle w:val="TitleCover"/>
        <w:spacing w:after="240"/>
        <w:jc w:val="right"/>
        <w:rPr>
          <w:rFonts w:ascii="Arial" w:hAnsi="Arial" w:cs="Arial"/>
          <w:sz w:val="52"/>
        </w:rPr>
      </w:pPr>
      <w:bookmarkStart w:id="2" w:name="_Toc523878296"/>
      <w:bookmarkStart w:id="3" w:name="_Toc521978636"/>
    </w:p>
    <w:p w14:paraId="2D2DF71F" w14:textId="77777777" w:rsidR="006457B2" w:rsidRPr="00735904" w:rsidRDefault="006457B2" w:rsidP="006457B2">
      <w:pPr>
        <w:pStyle w:val="TitleCover"/>
        <w:spacing w:after="240"/>
        <w:jc w:val="right"/>
        <w:rPr>
          <w:rFonts w:ascii="Arial" w:hAnsi="Arial" w:cs="Arial"/>
          <w:sz w:val="52"/>
        </w:rPr>
      </w:pPr>
    </w:p>
    <w:p w14:paraId="576E2F63" w14:textId="77777777" w:rsidR="006457B2" w:rsidRPr="00735904" w:rsidRDefault="006457B2" w:rsidP="006457B2">
      <w:pPr>
        <w:pStyle w:val="TitleCover"/>
        <w:spacing w:after="240"/>
        <w:jc w:val="right"/>
        <w:rPr>
          <w:rFonts w:ascii="Arial" w:hAnsi="Arial" w:cs="Arial"/>
          <w:sz w:val="52"/>
        </w:rPr>
      </w:pPr>
    </w:p>
    <w:p w14:paraId="391CBB9D" w14:textId="77777777" w:rsidR="006457B2" w:rsidRPr="00735904" w:rsidRDefault="006457B2" w:rsidP="006457B2">
      <w:pPr>
        <w:pStyle w:val="TitleCover"/>
        <w:spacing w:after="240"/>
        <w:jc w:val="right"/>
        <w:rPr>
          <w:rFonts w:ascii="Arial" w:hAnsi="Arial" w:cs="Arial"/>
          <w:sz w:val="52"/>
        </w:rPr>
      </w:pPr>
    </w:p>
    <w:p w14:paraId="1E5636ED" w14:textId="77777777" w:rsidR="006457B2" w:rsidRPr="00735904" w:rsidRDefault="006457B2" w:rsidP="006457B2">
      <w:pPr>
        <w:rPr>
          <w:rFonts w:ascii="Arial" w:hAnsi="Arial" w:cs="Arial"/>
        </w:rPr>
      </w:pPr>
    </w:p>
    <w:p w14:paraId="6C85E11C" w14:textId="77777777" w:rsidR="006457B2" w:rsidRDefault="006457B2" w:rsidP="006457B2">
      <w:pPr>
        <w:pStyle w:val="Title"/>
        <w:jc w:val="right"/>
        <w:rPr>
          <w:rFonts w:ascii="Arial" w:hAnsi="Arial" w:cs="Arial"/>
          <w:iCs/>
          <w:color w:val="000000"/>
          <w:sz w:val="40"/>
          <w:szCs w:val="40"/>
        </w:rPr>
      </w:pPr>
      <w:r>
        <w:rPr>
          <w:rFonts w:ascii="Arial" w:hAnsi="Arial" w:cs="Arial"/>
          <w:iCs/>
          <w:color w:val="000000"/>
          <w:sz w:val="40"/>
          <w:szCs w:val="40"/>
        </w:rPr>
        <w:fldChar w:fldCharType="begin"/>
      </w:r>
      <w:r>
        <w:rPr>
          <w:rFonts w:ascii="Arial" w:hAnsi="Arial" w:cs="Arial"/>
          <w:iCs/>
          <w:color w:val="000000"/>
          <w:sz w:val="40"/>
          <w:szCs w:val="40"/>
        </w:rPr>
        <w:instrText xml:space="preserve"> SUBJECT  "Tiempo Software upgrade"  \* MERGEFORMAT </w:instrText>
      </w:r>
      <w:r>
        <w:rPr>
          <w:rFonts w:ascii="Arial" w:hAnsi="Arial" w:cs="Arial"/>
          <w:iCs/>
          <w:color w:val="000000"/>
          <w:sz w:val="40"/>
          <w:szCs w:val="40"/>
        </w:rPr>
        <w:fldChar w:fldCharType="separate"/>
      </w:r>
      <w:r>
        <w:rPr>
          <w:rFonts w:ascii="Arial" w:hAnsi="Arial" w:cs="Arial"/>
          <w:iCs/>
          <w:color w:val="000000"/>
          <w:sz w:val="40"/>
          <w:szCs w:val="40"/>
        </w:rPr>
        <w:t>Tiempo Software upgrade</w:t>
      </w:r>
      <w:r>
        <w:rPr>
          <w:rFonts w:ascii="Arial" w:hAnsi="Arial" w:cs="Arial"/>
          <w:iCs/>
          <w:color w:val="000000"/>
          <w:sz w:val="40"/>
          <w:szCs w:val="40"/>
        </w:rPr>
        <w:fldChar w:fldCharType="end"/>
      </w:r>
    </w:p>
    <w:p w14:paraId="6719E628" w14:textId="77777777" w:rsidR="006457B2" w:rsidRPr="00735904" w:rsidRDefault="006457B2" w:rsidP="006457B2">
      <w:pPr>
        <w:pStyle w:val="Title"/>
        <w:pBdr>
          <w:bottom w:val="single" w:sz="4" w:space="1" w:color="auto"/>
        </w:pBdr>
        <w:jc w:val="right"/>
        <w:rPr>
          <w:rFonts w:ascii="Arial" w:hAnsi="Arial" w:cs="Arial"/>
          <w:sz w:val="40"/>
          <w:szCs w:val="40"/>
        </w:rPr>
      </w:pPr>
      <w:r>
        <w:rPr>
          <w:rFonts w:ascii="Arial" w:hAnsi="Arial" w:cs="Arial"/>
          <w:sz w:val="40"/>
          <w:szCs w:val="40"/>
        </w:rPr>
        <w:t>Project</w:t>
      </w:r>
      <w:r w:rsidRPr="00735904">
        <w:rPr>
          <w:rFonts w:ascii="Arial" w:hAnsi="Arial" w:cs="Arial"/>
          <w:sz w:val="40"/>
          <w:szCs w:val="40"/>
        </w:rPr>
        <w:t xml:space="preserve"> Quality Management PLAN</w:t>
      </w:r>
    </w:p>
    <w:p w14:paraId="679F7774" w14:textId="77777777" w:rsidR="006457B2" w:rsidRDefault="006457B2" w:rsidP="006457B2">
      <w:pPr>
        <w:pStyle w:val="StyleSubtitleCover2TopNoborder"/>
        <w:rPr>
          <w:rFonts w:ascii="Arial" w:hAnsi="Arial" w:cs="Arial"/>
          <w:i/>
          <w:color w:val="000000"/>
        </w:rPr>
      </w:pPr>
      <w:r>
        <w:rPr>
          <w:rFonts w:ascii="Arial" w:hAnsi="Arial" w:cs="Arial"/>
          <w:color w:val="000000"/>
          <w:lang w:val="de-DE"/>
        </w:rPr>
        <w:t xml:space="preserve">Version </w:t>
      </w:r>
      <w:r>
        <w:rPr>
          <w:rFonts w:ascii="Arial" w:hAnsi="Arial" w:cs="Arial"/>
          <w:i/>
          <w:color w:val="000000"/>
        </w:rPr>
        <w:t>1.5</w:t>
      </w:r>
    </w:p>
    <w:p w14:paraId="6BB67EB2" w14:textId="77777777" w:rsidR="006457B2" w:rsidRDefault="006457B2" w:rsidP="006457B2">
      <w:pPr>
        <w:pStyle w:val="StyleSubtitleCover2TopNoborder"/>
        <w:rPr>
          <w:rFonts w:ascii="Arial" w:hAnsi="Arial" w:cs="Arial"/>
          <w:color w:val="000000"/>
          <w:lang w:val="de-DE"/>
        </w:rPr>
      </w:pPr>
      <w:r>
        <w:rPr>
          <w:rFonts w:ascii="Arial" w:hAnsi="Arial" w:cs="Arial"/>
          <w:i/>
          <w:color w:val="000000"/>
        </w:rPr>
        <w:t>05/05/2024</w:t>
      </w:r>
    </w:p>
    <w:p w14:paraId="53275F89" w14:textId="77777777" w:rsidR="006457B2" w:rsidRPr="00735904" w:rsidRDefault="006457B2" w:rsidP="006457B2">
      <w:pPr>
        <w:ind w:left="0"/>
        <w:rPr>
          <w:rFonts w:ascii="Arial" w:hAnsi="Arial" w:cs="Arial"/>
          <w:lang w:val="de-DE"/>
        </w:rPr>
      </w:pPr>
    </w:p>
    <w:p w14:paraId="2888E1C3" w14:textId="77777777" w:rsidR="006457B2" w:rsidRPr="00735904" w:rsidRDefault="006457B2" w:rsidP="006457B2">
      <w:pPr>
        <w:ind w:left="0"/>
        <w:rPr>
          <w:rFonts w:ascii="Arial" w:hAnsi="Arial" w:cs="Arial"/>
          <w:lang w:val="de-DE"/>
        </w:rPr>
        <w:sectPr w:rsidR="006457B2" w:rsidRPr="00735904" w:rsidSect="001D4F4E">
          <w:headerReference w:type="default" r:id="rId27"/>
          <w:footerReference w:type="even" r:id="rId28"/>
          <w:footerReference w:type="default" r:id="rId29"/>
          <w:headerReference w:type="first" r:id="rId30"/>
          <w:footerReference w:type="first" r:id="rId31"/>
          <w:pgSz w:w="12240" w:h="15840" w:code="1"/>
          <w:pgMar w:top="720" w:right="1440" w:bottom="720" w:left="1440" w:header="432" w:footer="432" w:gutter="432"/>
          <w:cols w:space="720"/>
          <w:titlePg/>
          <w:docGrid w:linePitch="360"/>
        </w:sectPr>
      </w:pPr>
    </w:p>
    <w:p w14:paraId="2649CB43" w14:textId="77777777" w:rsidR="006457B2" w:rsidRPr="00735904" w:rsidRDefault="006457B2" w:rsidP="006457B2">
      <w:pPr>
        <w:pStyle w:val="Title"/>
        <w:rPr>
          <w:rFonts w:ascii="Arial" w:hAnsi="Arial" w:cs="Arial"/>
        </w:rPr>
      </w:pPr>
      <w:r w:rsidRPr="00735904">
        <w:rPr>
          <w:rFonts w:ascii="Arial" w:hAnsi="Arial" w:cs="Arial"/>
        </w:rPr>
        <w:lastRenderedPageBreak/>
        <w:t>VERSION HISTORY</w:t>
      </w:r>
    </w:p>
    <w:tbl>
      <w:tblPr>
        <w:tblpPr w:leftFromText="180" w:rightFromText="180" w:vertAnchor="text" w:horzAnchor="margin" w:tblpY="305"/>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1821"/>
        <w:gridCol w:w="1529"/>
        <w:gridCol w:w="1323"/>
        <w:gridCol w:w="1529"/>
        <w:gridCol w:w="2209"/>
      </w:tblGrid>
      <w:tr w:rsidR="006457B2" w:rsidRPr="00735904" w14:paraId="6A3A4660" w14:textId="77777777" w:rsidTr="00074530">
        <w:trPr>
          <w:trHeight w:val="660"/>
        </w:trPr>
        <w:tc>
          <w:tcPr>
            <w:tcW w:w="1071" w:type="dxa"/>
            <w:shd w:val="clear" w:color="auto" w:fill="D9D9D9"/>
          </w:tcPr>
          <w:p w14:paraId="78077F83" w14:textId="77777777" w:rsidR="006457B2" w:rsidRPr="00735904" w:rsidRDefault="006457B2" w:rsidP="00074530">
            <w:pPr>
              <w:pStyle w:val="tabletxt"/>
              <w:jc w:val="center"/>
              <w:rPr>
                <w:rFonts w:ascii="Arial" w:hAnsi="Arial"/>
                <w:b/>
                <w:bCs/>
              </w:rPr>
            </w:pPr>
            <w:r w:rsidRPr="00735904">
              <w:rPr>
                <w:rFonts w:ascii="Arial" w:hAnsi="Arial"/>
                <w:b/>
                <w:bCs/>
              </w:rPr>
              <w:t>Version</w:t>
            </w:r>
            <w:r w:rsidRPr="00735904">
              <w:rPr>
                <w:rFonts w:ascii="Arial" w:hAnsi="Arial"/>
                <w:b/>
                <w:bCs/>
              </w:rPr>
              <w:br/>
              <w:t>#</w:t>
            </w:r>
          </w:p>
        </w:tc>
        <w:tc>
          <w:tcPr>
            <w:tcW w:w="1821" w:type="dxa"/>
            <w:shd w:val="clear" w:color="auto" w:fill="D9D9D9"/>
          </w:tcPr>
          <w:p w14:paraId="52B3AAF1" w14:textId="77777777" w:rsidR="006457B2" w:rsidRPr="00735904" w:rsidRDefault="006457B2" w:rsidP="00074530">
            <w:pPr>
              <w:pStyle w:val="tabletxt"/>
              <w:jc w:val="center"/>
              <w:rPr>
                <w:rFonts w:ascii="Arial" w:hAnsi="Arial"/>
                <w:b/>
                <w:bCs/>
              </w:rPr>
            </w:pPr>
            <w:r w:rsidRPr="00735904">
              <w:rPr>
                <w:rFonts w:ascii="Arial" w:hAnsi="Arial"/>
                <w:b/>
                <w:bCs/>
              </w:rPr>
              <w:t>Implemented</w:t>
            </w:r>
          </w:p>
          <w:p w14:paraId="51B1BE2F" w14:textId="77777777" w:rsidR="006457B2" w:rsidRPr="00735904" w:rsidRDefault="006457B2" w:rsidP="00074530">
            <w:pPr>
              <w:pStyle w:val="tabletxt"/>
              <w:jc w:val="center"/>
              <w:rPr>
                <w:rFonts w:ascii="Arial" w:hAnsi="Arial"/>
                <w:b/>
                <w:bCs/>
              </w:rPr>
            </w:pPr>
            <w:r w:rsidRPr="00735904">
              <w:rPr>
                <w:rFonts w:ascii="Arial" w:hAnsi="Arial"/>
                <w:b/>
                <w:bCs/>
              </w:rPr>
              <w:t>By</w:t>
            </w:r>
          </w:p>
        </w:tc>
        <w:tc>
          <w:tcPr>
            <w:tcW w:w="1529" w:type="dxa"/>
            <w:shd w:val="clear" w:color="auto" w:fill="D9D9D9"/>
          </w:tcPr>
          <w:p w14:paraId="2AD9FABA" w14:textId="77777777" w:rsidR="006457B2" w:rsidRPr="00735904" w:rsidRDefault="006457B2" w:rsidP="00074530">
            <w:pPr>
              <w:pStyle w:val="tabletxt"/>
              <w:jc w:val="center"/>
              <w:rPr>
                <w:rFonts w:ascii="Arial" w:hAnsi="Arial"/>
                <w:b/>
                <w:bCs/>
              </w:rPr>
            </w:pPr>
            <w:r w:rsidRPr="00735904">
              <w:rPr>
                <w:rFonts w:ascii="Arial" w:hAnsi="Arial"/>
                <w:b/>
                <w:bCs/>
              </w:rPr>
              <w:t>Revision</w:t>
            </w:r>
          </w:p>
          <w:p w14:paraId="07746965" w14:textId="77777777" w:rsidR="006457B2" w:rsidRPr="00735904" w:rsidRDefault="006457B2" w:rsidP="00074530">
            <w:pPr>
              <w:pStyle w:val="tabletxt"/>
              <w:jc w:val="center"/>
              <w:rPr>
                <w:rFonts w:ascii="Arial" w:hAnsi="Arial"/>
                <w:b/>
                <w:bCs/>
              </w:rPr>
            </w:pPr>
            <w:r w:rsidRPr="00735904">
              <w:rPr>
                <w:rFonts w:ascii="Arial" w:hAnsi="Arial"/>
                <w:b/>
                <w:bCs/>
              </w:rPr>
              <w:t>Date</w:t>
            </w:r>
          </w:p>
        </w:tc>
        <w:tc>
          <w:tcPr>
            <w:tcW w:w="1323" w:type="dxa"/>
            <w:shd w:val="clear" w:color="auto" w:fill="D9D9D9"/>
          </w:tcPr>
          <w:p w14:paraId="17FC0788" w14:textId="77777777" w:rsidR="006457B2" w:rsidRPr="00735904" w:rsidRDefault="006457B2" w:rsidP="00074530">
            <w:pPr>
              <w:pStyle w:val="tabletxt"/>
              <w:jc w:val="center"/>
              <w:rPr>
                <w:rFonts w:ascii="Arial" w:hAnsi="Arial"/>
                <w:b/>
                <w:bCs/>
              </w:rPr>
            </w:pPr>
            <w:r w:rsidRPr="00735904">
              <w:rPr>
                <w:rFonts w:ascii="Arial" w:hAnsi="Arial"/>
                <w:b/>
                <w:bCs/>
              </w:rPr>
              <w:t>Approved</w:t>
            </w:r>
          </w:p>
          <w:p w14:paraId="3AB9BCF4" w14:textId="77777777" w:rsidR="006457B2" w:rsidRPr="00735904" w:rsidRDefault="006457B2" w:rsidP="00074530">
            <w:pPr>
              <w:pStyle w:val="tabletxt"/>
              <w:jc w:val="center"/>
              <w:rPr>
                <w:rFonts w:ascii="Arial" w:hAnsi="Arial"/>
                <w:b/>
                <w:bCs/>
              </w:rPr>
            </w:pPr>
            <w:r w:rsidRPr="00735904">
              <w:rPr>
                <w:rFonts w:ascii="Arial" w:hAnsi="Arial"/>
                <w:b/>
                <w:bCs/>
              </w:rPr>
              <w:t>By</w:t>
            </w:r>
          </w:p>
        </w:tc>
        <w:tc>
          <w:tcPr>
            <w:tcW w:w="1529" w:type="dxa"/>
            <w:shd w:val="clear" w:color="auto" w:fill="D9D9D9"/>
          </w:tcPr>
          <w:p w14:paraId="0292C099" w14:textId="77777777" w:rsidR="006457B2" w:rsidRPr="00735904" w:rsidRDefault="006457B2" w:rsidP="00074530">
            <w:pPr>
              <w:pStyle w:val="tabletxt"/>
              <w:jc w:val="center"/>
              <w:rPr>
                <w:rFonts w:ascii="Arial" w:hAnsi="Arial"/>
                <w:b/>
                <w:bCs/>
              </w:rPr>
            </w:pPr>
            <w:r w:rsidRPr="00735904">
              <w:rPr>
                <w:rFonts w:ascii="Arial" w:hAnsi="Arial"/>
                <w:b/>
                <w:bCs/>
              </w:rPr>
              <w:t>Approval</w:t>
            </w:r>
          </w:p>
          <w:p w14:paraId="52F36CE5" w14:textId="77777777" w:rsidR="006457B2" w:rsidRPr="00735904" w:rsidRDefault="006457B2" w:rsidP="00074530">
            <w:pPr>
              <w:pStyle w:val="tabletxt"/>
              <w:jc w:val="center"/>
              <w:rPr>
                <w:rFonts w:ascii="Arial" w:hAnsi="Arial"/>
                <w:b/>
                <w:bCs/>
              </w:rPr>
            </w:pPr>
            <w:r w:rsidRPr="00735904">
              <w:rPr>
                <w:rFonts w:ascii="Arial" w:hAnsi="Arial"/>
                <w:b/>
                <w:bCs/>
              </w:rPr>
              <w:t>Date</w:t>
            </w:r>
          </w:p>
        </w:tc>
        <w:tc>
          <w:tcPr>
            <w:tcW w:w="2209" w:type="dxa"/>
            <w:shd w:val="clear" w:color="auto" w:fill="D9D9D9"/>
          </w:tcPr>
          <w:p w14:paraId="5FA579B0" w14:textId="77777777" w:rsidR="006457B2" w:rsidRPr="00735904" w:rsidRDefault="006457B2" w:rsidP="00074530">
            <w:pPr>
              <w:pStyle w:val="tabletxt"/>
              <w:jc w:val="center"/>
              <w:rPr>
                <w:rFonts w:ascii="Arial" w:hAnsi="Arial"/>
                <w:b/>
                <w:bCs/>
              </w:rPr>
            </w:pPr>
            <w:r w:rsidRPr="00735904">
              <w:rPr>
                <w:rFonts w:ascii="Arial" w:hAnsi="Arial"/>
                <w:b/>
                <w:bCs/>
              </w:rPr>
              <w:t>Reason</w:t>
            </w:r>
          </w:p>
        </w:tc>
      </w:tr>
      <w:tr w:rsidR="006457B2" w:rsidRPr="00735904" w14:paraId="23EF3382" w14:textId="77777777" w:rsidTr="00074530">
        <w:trPr>
          <w:trHeight w:val="311"/>
        </w:trPr>
        <w:tc>
          <w:tcPr>
            <w:tcW w:w="1071" w:type="dxa"/>
          </w:tcPr>
          <w:p w14:paraId="58AAD13A" w14:textId="77777777" w:rsidR="006457B2" w:rsidRPr="00735904" w:rsidRDefault="006457B2" w:rsidP="00074530">
            <w:pPr>
              <w:pStyle w:val="Tabletext"/>
              <w:jc w:val="center"/>
              <w:rPr>
                <w:rFonts w:cs="Arial"/>
              </w:rPr>
            </w:pPr>
            <w:r w:rsidRPr="00735904">
              <w:rPr>
                <w:rFonts w:cs="Arial"/>
              </w:rPr>
              <w:t>1.0</w:t>
            </w:r>
          </w:p>
        </w:tc>
        <w:tc>
          <w:tcPr>
            <w:tcW w:w="1821" w:type="dxa"/>
          </w:tcPr>
          <w:p w14:paraId="2C297DAE" w14:textId="3EC95D31" w:rsidR="006457B2" w:rsidRDefault="006457B2" w:rsidP="00074530">
            <w:pPr>
              <w:pStyle w:val="Tabletext"/>
              <w:rPr>
                <w:rFonts w:cs="Arial"/>
                <w:iCs/>
                <w:color w:val="000000"/>
              </w:rPr>
            </w:pPr>
            <w:r>
              <w:rPr>
                <w:rFonts w:cs="Arial"/>
                <w:iCs/>
                <w:color w:val="000000"/>
              </w:rPr>
              <w:t xml:space="preserve">Nelmi </w:t>
            </w:r>
            <w:r w:rsidR="002E2D7E">
              <w:rPr>
                <w:rFonts w:cs="Arial"/>
                <w:iCs/>
                <w:color w:val="000000"/>
              </w:rPr>
              <w:t>P.</w:t>
            </w:r>
          </w:p>
        </w:tc>
        <w:tc>
          <w:tcPr>
            <w:tcW w:w="1529" w:type="dxa"/>
          </w:tcPr>
          <w:p w14:paraId="4EC74D5C" w14:textId="77777777" w:rsidR="006457B2" w:rsidRDefault="006457B2" w:rsidP="00074530">
            <w:pPr>
              <w:pStyle w:val="Tabletext"/>
              <w:rPr>
                <w:rFonts w:cs="Arial"/>
                <w:iCs/>
                <w:color w:val="000000"/>
              </w:rPr>
            </w:pPr>
            <w:r>
              <w:rPr>
                <w:rFonts w:cs="Arial"/>
                <w:iCs/>
                <w:color w:val="000000"/>
              </w:rPr>
              <w:t>02/29/2024</w:t>
            </w:r>
          </w:p>
        </w:tc>
        <w:tc>
          <w:tcPr>
            <w:tcW w:w="1323" w:type="dxa"/>
          </w:tcPr>
          <w:p w14:paraId="4EEF9165" w14:textId="524233D3" w:rsidR="006457B2" w:rsidRDefault="006457B2" w:rsidP="00074530">
            <w:pPr>
              <w:pStyle w:val="Tabletext"/>
              <w:rPr>
                <w:rFonts w:cs="Arial"/>
                <w:iCs/>
                <w:color w:val="000000"/>
              </w:rPr>
            </w:pPr>
            <w:r>
              <w:rPr>
                <w:rFonts w:cs="Arial"/>
                <w:iCs/>
                <w:color w:val="000000"/>
              </w:rPr>
              <w:t>Jessica D</w:t>
            </w:r>
            <w:r w:rsidR="002E2D7E">
              <w:rPr>
                <w:rFonts w:cs="Arial"/>
                <w:iCs/>
                <w:color w:val="000000"/>
              </w:rPr>
              <w:t>.</w:t>
            </w:r>
          </w:p>
        </w:tc>
        <w:tc>
          <w:tcPr>
            <w:tcW w:w="1529" w:type="dxa"/>
          </w:tcPr>
          <w:p w14:paraId="57A9BAC3" w14:textId="77777777" w:rsidR="006457B2" w:rsidRDefault="006457B2" w:rsidP="00074530">
            <w:pPr>
              <w:pStyle w:val="Tabletext"/>
              <w:rPr>
                <w:rFonts w:cs="Arial"/>
                <w:iCs/>
                <w:color w:val="000000"/>
              </w:rPr>
            </w:pPr>
            <w:r>
              <w:rPr>
                <w:rFonts w:cs="Arial"/>
                <w:iCs/>
                <w:color w:val="000000"/>
              </w:rPr>
              <w:t>03/01/2024</w:t>
            </w:r>
          </w:p>
        </w:tc>
        <w:tc>
          <w:tcPr>
            <w:tcW w:w="2209" w:type="dxa"/>
          </w:tcPr>
          <w:p w14:paraId="256EBA56" w14:textId="77777777" w:rsidR="006457B2" w:rsidRDefault="006457B2" w:rsidP="00074530">
            <w:pPr>
              <w:pStyle w:val="Tabletext"/>
              <w:rPr>
                <w:rFonts w:cs="Arial"/>
                <w:iCs/>
                <w:color w:val="000000"/>
              </w:rPr>
            </w:pPr>
            <w:r>
              <w:rPr>
                <w:rFonts w:cs="Arial"/>
                <w:iCs/>
                <w:color w:val="000000"/>
              </w:rPr>
              <w:t>First Draft</w:t>
            </w:r>
          </w:p>
        </w:tc>
      </w:tr>
      <w:tr w:rsidR="006457B2" w:rsidRPr="00735904" w14:paraId="1536FB52" w14:textId="77777777" w:rsidTr="00074530">
        <w:trPr>
          <w:trHeight w:val="311"/>
        </w:trPr>
        <w:tc>
          <w:tcPr>
            <w:tcW w:w="1071" w:type="dxa"/>
          </w:tcPr>
          <w:p w14:paraId="2A97D9E5" w14:textId="77777777" w:rsidR="006457B2" w:rsidRPr="00735904" w:rsidRDefault="006457B2" w:rsidP="00074530">
            <w:pPr>
              <w:pStyle w:val="Tabletext"/>
              <w:jc w:val="center"/>
              <w:rPr>
                <w:rFonts w:cs="Arial"/>
              </w:rPr>
            </w:pPr>
            <w:r>
              <w:rPr>
                <w:rFonts w:cs="Arial"/>
              </w:rPr>
              <w:t>1.5</w:t>
            </w:r>
          </w:p>
        </w:tc>
        <w:tc>
          <w:tcPr>
            <w:tcW w:w="1821" w:type="dxa"/>
          </w:tcPr>
          <w:p w14:paraId="1E8EED9A" w14:textId="48CC3F87" w:rsidR="006457B2" w:rsidRPr="00735904" w:rsidRDefault="006457B2" w:rsidP="00074530">
            <w:pPr>
              <w:pStyle w:val="Tabletext"/>
              <w:rPr>
                <w:rFonts w:cs="Arial"/>
              </w:rPr>
            </w:pPr>
            <w:r>
              <w:rPr>
                <w:rFonts w:cs="Arial"/>
              </w:rPr>
              <w:t>Albert C</w:t>
            </w:r>
            <w:r w:rsidR="002E2D7E">
              <w:rPr>
                <w:rFonts w:cs="Arial"/>
              </w:rPr>
              <w:t>.</w:t>
            </w:r>
          </w:p>
        </w:tc>
        <w:tc>
          <w:tcPr>
            <w:tcW w:w="1529" w:type="dxa"/>
          </w:tcPr>
          <w:p w14:paraId="6C3DE464" w14:textId="77777777" w:rsidR="006457B2" w:rsidRPr="00735904" w:rsidRDefault="006457B2" w:rsidP="00074530">
            <w:pPr>
              <w:pStyle w:val="Tabletext"/>
              <w:rPr>
                <w:rFonts w:cs="Arial"/>
              </w:rPr>
            </w:pPr>
            <w:r>
              <w:rPr>
                <w:rFonts w:cs="Arial"/>
              </w:rPr>
              <w:t>05/04/2024</w:t>
            </w:r>
          </w:p>
        </w:tc>
        <w:tc>
          <w:tcPr>
            <w:tcW w:w="1323" w:type="dxa"/>
          </w:tcPr>
          <w:p w14:paraId="1D6FBA0E" w14:textId="19A3B4D3" w:rsidR="006457B2" w:rsidRPr="00735904" w:rsidRDefault="006457B2" w:rsidP="00074530">
            <w:pPr>
              <w:pStyle w:val="Tabletext"/>
              <w:rPr>
                <w:rFonts w:cs="Arial"/>
              </w:rPr>
            </w:pPr>
            <w:r>
              <w:rPr>
                <w:rFonts w:cs="Arial"/>
              </w:rPr>
              <w:t>Jessica D</w:t>
            </w:r>
            <w:r w:rsidR="002E2D7E">
              <w:rPr>
                <w:rFonts w:cs="Arial"/>
              </w:rPr>
              <w:t>.</w:t>
            </w:r>
          </w:p>
        </w:tc>
        <w:tc>
          <w:tcPr>
            <w:tcW w:w="1529" w:type="dxa"/>
          </w:tcPr>
          <w:p w14:paraId="624169F3" w14:textId="77777777" w:rsidR="006457B2" w:rsidRPr="00735904" w:rsidRDefault="006457B2" w:rsidP="00074530">
            <w:pPr>
              <w:pStyle w:val="Tabletext"/>
              <w:rPr>
                <w:rFonts w:cs="Arial"/>
              </w:rPr>
            </w:pPr>
            <w:r>
              <w:rPr>
                <w:rFonts w:cs="Arial"/>
              </w:rPr>
              <w:t>05/05/2024</w:t>
            </w:r>
          </w:p>
        </w:tc>
        <w:tc>
          <w:tcPr>
            <w:tcW w:w="2209" w:type="dxa"/>
          </w:tcPr>
          <w:p w14:paraId="028A7855" w14:textId="77777777" w:rsidR="006457B2" w:rsidRPr="00735904" w:rsidRDefault="006457B2" w:rsidP="00074530">
            <w:pPr>
              <w:pStyle w:val="Tabletext"/>
              <w:rPr>
                <w:rFonts w:cs="Arial"/>
              </w:rPr>
            </w:pPr>
            <w:r>
              <w:rPr>
                <w:rFonts w:cs="Arial"/>
              </w:rPr>
              <w:t xml:space="preserve">Final Draft </w:t>
            </w:r>
          </w:p>
        </w:tc>
      </w:tr>
      <w:tr w:rsidR="006457B2" w:rsidRPr="00735904" w14:paraId="2EC45444" w14:textId="77777777" w:rsidTr="00074530">
        <w:trPr>
          <w:trHeight w:val="291"/>
        </w:trPr>
        <w:tc>
          <w:tcPr>
            <w:tcW w:w="1071" w:type="dxa"/>
          </w:tcPr>
          <w:p w14:paraId="7954333B" w14:textId="77777777" w:rsidR="006457B2" w:rsidRPr="00735904" w:rsidRDefault="006457B2" w:rsidP="00074530">
            <w:pPr>
              <w:pStyle w:val="Tabletext"/>
              <w:jc w:val="center"/>
              <w:rPr>
                <w:rFonts w:cs="Arial"/>
              </w:rPr>
            </w:pPr>
          </w:p>
        </w:tc>
        <w:tc>
          <w:tcPr>
            <w:tcW w:w="1821" w:type="dxa"/>
          </w:tcPr>
          <w:p w14:paraId="2E3E695A" w14:textId="77777777" w:rsidR="006457B2" w:rsidRPr="00735904" w:rsidRDefault="006457B2" w:rsidP="00074530">
            <w:pPr>
              <w:pStyle w:val="Tabletext"/>
              <w:rPr>
                <w:rFonts w:cs="Arial"/>
              </w:rPr>
            </w:pPr>
          </w:p>
        </w:tc>
        <w:tc>
          <w:tcPr>
            <w:tcW w:w="1529" w:type="dxa"/>
          </w:tcPr>
          <w:p w14:paraId="2B5C728B" w14:textId="77777777" w:rsidR="006457B2" w:rsidRPr="00735904" w:rsidRDefault="006457B2" w:rsidP="00074530">
            <w:pPr>
              <w:pStyle w:val="Tabletext"/>
              <w:rPr>
                <w:rFonts w:cs="Arial"/>
              </w:rPr>
            </w:pPr>
          </w:p>
        </w:tc>
        <w:tc>
          <w:tcPr>
            <w:tcW w:w="1323" w:type="dxa"/>
          </w:tcPr>
          <w:p w14:paraId="14A317F7" w14:textId="77777777" w:rsidR="006457B2" w:rsidRPr="00735904" w:rsidRDefault="006457B2" w:rsidP="00074530">
            <w:pPr>
              <w:pStyle w:val="Tabletext"/>
              <w:rPr>
                <w:rFonts w:cs="Arial"/>
              </w:rPr>
            </w:pPr>
          </w:p>
        </w:tc>
        <w:tc>
          <w:tcPr>
            <w:tcW w:w="1529" w:type="dxa"/>
          </w:tcPr>
          <w:p w14:paraId="4FDB0D8F" w14:textId="77777777" w:rsidR="006457B2" w:rsidRPr="00735904" w:rsidRDefault="006457B2" w:rsidP="00074530">
            <w:pPr>
              <w:pStyle w:val="Tabletext"/>
              <w:rPr>
                <w:rFonts w:cs="Arial"/>
              </w:rPr>
            </w:pPr>
          </w:p>
        </w:tc>
        <w:tc>
          <w:tcPr>
            <w:tcW w:w="2209" w:type="dxa"/>
          </w:tcPr>
          <w:p w14:paraId="21A414F2" w14:textId="77777777" w:rsidR="006457B2" w:rsidRPr="00735904" w:rsidRDefault="006457B2" w:rsidP="00074530">
            <w:pPr>
              <w:pStyle w:val="Tabletext"/>
              <w:rPr>
                <w:rFonts w:cs="Arial"/>
              </w:rPr>
            </w:pPr>
          </w:p>
        </w:tc>
      </w:tr>
      <w:tr w:rsidR="006457B2" w:rsidRPr="00735904" w14:paraId="3AF7951F" w14:textId="77777777" w:rsidTr="00074530">
        <w:trPr>
          <w:trHeight w:val="330"/>
        </w:trPr>
        <w:tc>
          <w:tcPr>
            <w:tcW w:w="1071" w:type="dxa"/>
          </w:tcPr>
          <w:p w14:paraId="3CE19210" w14:textId="77777777" w:rsidR="006457B2" w:rsidRPr="00735904" w:rsidRDefault="006457B2" w:rsidP="00074530">
            <w:pPr>
              <w:pStyle w:val="Tabletext"/>
              <w:jc w:val="center"/>
              <w:rPr>
                <w:rFonts w:cs="Arial"/>
              </w:rPr>
            </w:pPr>
          </w:p>
        </w:tc>
        <w:tc>
          <w:tcPr>
            <w:tcW w:w="1821" w:type="dxa"/>
          </w:tcPr>
          <w:p w14:paraId="34AD5617" w14:textId="77777777" w:rsidR="006457B2" w:rsidRPr="00735904" w:rsidRDefault="006457B2" w:rsidP="00074530">
            <w:pPr>
              <w:pStyle w:val="Tabletext"/>
              <w:jc w:val="center"/>
              <w:rPr>
                <w:rFonts w:cs="Arial"/>
              </w:rPr>
            </w:pPr>
          </w:p>
        </w:tc>
        <w:tc>
          <w:tcPr>
            <w:tcW w:w="1529" w:type="dxa"/>
          </w:tcPr>
          <w:p w14:paraId="78CC87DE" w14:textId="77777777" w:rsidR="006457B2" w:rsidRPr="00735904" w:rsidRDefault="006457B2" w:rsidP="00074530">
            <w:pPr>
              <w:pStyle w:val="Tabletext"/>
              <w:jc w:val="center"/>
              <w:rPr>
                <w:rFonts w:cs="Arial"/>
              </w:rPr>
            </w:pPr>
          </w:p>
        </w:tc>
        <w:tc>
          <w:tcPr>
            <w:tcW w:w="1323" w:type="dxa"/>
          </w:tcPr>
          <w:p w14:paraId="598555D8" w14:textId="77777777" w:rsidR="006457B2" w:rsidRPr="00735904" w:rsidRDefault="006457B2" w:rsidP="00074530">
            <w:pPr>
              <w:pStyle w:val="Tabletext"/>
              <w:jc w:val="center"/>
              <w:rPr>
                <w:rFonts w:cs="Arial"/>
              </w:rPr>
            </w:pPr>
          </w:p>
        </w:tc>
        <w:tc>
          <w:tcPr>
            <w:tcW w:w="1529" w:type="dxa"/>
          </w:tcPr>
          <w:p w14:paraId="6B3B2598" w14:textId="77777777" w:rsidR="006457B2" w:rsidRPr="00735904" w:rsidRDefault="006457B2" w:rsidP="00074530">
            <w:pPr>
              <w:pStyle w:val="Tabletext"/>
              <w:jc w:val="center"/>
              <w:rPr>
                <w:rFonts w:cs="Arial"/>
              </w:rPr>
            </w:pPr>
          </w:p>
        </w:tc>
        <w:tc>
          <w:tcPr>
            <w:tcW w:w="2209" w:type="dxa"/>
          </w:tcPr>
          <w:p w14:paraId="571E2829" w14:textId="77777777" w:rsidR="006457B2" w:rsidRPr="00735904" w:rsidRDefault="006457B2" w:rsidP="00074530">
            <w:pPr>
              <w:pStyle w:val="Tabletext"/>
              <w:jc w:val="center"/>
              <w:rPr>
                <w:rFonts w:cs="Arial"/>
              </w:rPr>
            </w:pPr>
          </w:p>
        </w:tc>
      </w:tr>
    </w:tbl>
    <w:p w14:paraId="47209323" w14:textId="77777777" w:rsidR="006457B2" w:rsidRDefault="006457B2" w:rsidP="006457B2">
      <w:pPr>
        <w:tabs>
          <w:tab w:val="left" w:pos="5395"/>
        </w:tabs>
        <w:spacing w:before="180" w:after="120"/>
        <w:ind w:left="0"/>
        <w:rPr>
          <w:rFonts w:ascii="Arial" w:hAnsi="Arial" w:cs="Arial"/>
          <w:sz w:val="28"/>
          <w:szCs w:val="28"/>
        </w:rPr>
      </w:pPr>
    </w:p>
    <w:p w14:paraId="47B98D7E" w14:textId="77777777" w:rsidR="006457B2" w:rsidRPr="00735904" w:rsidRDefault="006457B2" w:rsidP="006457B2">
      <w:pPr>
        <w:spacing w:before="180" w:after="120"/>
        <w:ind w:left="0"/>
        <w:rPr>
          <w:rFonts w:ascii="Arial" w:hAnsi="Arial" w:cs="Arial"/>
        </w:rPr>
      </w:pPr>
      <w:r w:rsidRPr="00735904">
        <w:rPr>
          <w:rFonts w:ascii="Arial" w:hAnsi="Arial" w:cs="Arial"/>
        </w:rPr>
        <w:br w:type="page"/>
      </w:r>
      <w:r w:rsidRPr="00735904">
        <w:rPr>
          <w:rFonts w:ascii="Arial" w:hAnsi="Arial" w:cs="Arial"/>
        </w:rPr>
        <w:lastRenderedPageBreak/>
        <w:t>TABLE OF CONTENTS</w:t>
      </w:r>
    </w:p>
    <w:p w14:paraId="3475E434" w14:textId="77777777" w:rsidR="006457B2" w:rsidRPr="001C7E95" w:rsidRDefault="006457B2" w:rsidP="006457B2">
      <w:pPr>
        <w:pStyle w:val="TOC1"/>
        <w:rPr>
          <w:rFonts w:ascii="Calibri" w:hAnsi="Calibri"/>
          <w:b w:val="0"/>
          <w:bCs w:val="0"/>
          <w:caps w:val="0"/>
          <w:szCs w:val="24"/>
        </w:rPr>
      </w:pPr>
      <w:r w:rsidRPr="00735904">
        <w:rPr>
          <w:rFonts w:ascii="Arial" w:hAnsi="Arial" w:cs="Arial"/>
          <w:caps w:val="0"/>
        </w:rPr>
        <w:fldChar w:fldCharType="begin"/>
      </w:r>
      <w:r w:rsidRPr="00735904">
        <w:rPr>
          <w:rFonts w:ascii="Arial" w:hAnsi="Arial" w:cs="Arial"/>
          <w:caps w:val="0"/>
        </w:rPr>
        <w:instrText xml:space="preserve"> TOC \o "2-3" \h \z \t "Heading 1,1,PageTitle,5,Appendix,4" </w:instrText>
      </w:r>
      <w:r w:rsidRPr="00735904">
        <w:rPr>
          <w:rFonts w:ascii="Arial" w:hAnsi="Arial" w:cs="Arial"/>
          <w:caps w:val="0"/>
        </w:rPr>
        <w:fldChar w:fldCharType="separate"/>
      </w:r>
      <w:hyperlink w:anchor="_Toc507964891" w:history="1">
        <w:r w:rsidRPr="00F62245">
          <w:rPr>
            <w:rStyle w:val="Hyperlink"/>
            <w:rFonts w:ascii="Arial" w:eastAsiaTheme="majorEastAsia" w:hAnsi="Arial" w:cs="Arial"/>
          </w:rPr>
          <w:t>1</w:t>
        </w:r>
        <w:r w:rsidRPr="001C7E95">
          <w:rPr>
            <w:rFonts w:ascii="Calibri" w:hAnsi="Calibri"/>
            <w:b w:val="0"/>
            <w:bCs w:val="0"/>
            <w:caps w:val="0"/>
            <w:szCs w:val="24"/>
          </w:rPr>
          <w:tab/>
        </w:r>
        <w:r w:rsidRPr="00F62245">
          <w:rPr>
            <w:rStyle w:val="Hyperlink"/>
            <w:rFonts w:ascii="Arial" w:eastAsiaTheme="majorEastAsia" w:hAnsi="Arial" w:cs="Arial"/>
          </w:rPr>
          <w:t>Introduction</w:t>
        </w:r>
        <w:r>
          <w:rPr>
            <w:webHidden/>
          </w:rPr>
          <w:tab/>
        </w:r>
        <w:r>
          <w:rPr>
            <w:webHidden/>
          </w:rPr>
          <w:fldChar w:fldCharType="begin"/>
        </w:r>
        <w:r>
          <w:rPr>
            <w:webHidden/>
          </w:rPr>
          <w:instrText xml:space="preserve"> PAGEREF _Toc507964891 \h </w:instrText>
        </w:r>
        <w:r>
          <w:rPr>
            <w:webHidden/>
          </w:rPr>
        </w:r>
        <w:r>
          <w:rPr>
            <w:webHidden/>
          </w:rPr>
          <w:fldChar w:fldCharType="separate"/>
        </w:r>
        <w:r>
          <w:rPr>
            <w:webHidden/>
          </w:rPr>
          <w:t>5</w:t>
        </w:r>
        <w:r>
          <w:rPr>
            <w:webHidden/>
          </w:rPr>
          <w:fldChar w:fldCharType="end"/>
        </w:r>
      </w:hyperlink>
    </w:p>
    <w:p w14:paraId="29C07908" w14:textId="77777777" w:rsidR="006457B2" w:rsidRPr="001C7E95" w:rsidRDefault="00000000" w:rsidP="006457B2">
      <w:pPr>
        <w:pStyle w:val="TOC2"/>
        <w:rPr>
          <w:rFonts w:ascii="Calibri" w:hAnsi="Calibri"/>
        </w:rPr>
      </w:pPr>
      <w:hyperlink w:anchor="_Toc507964892" w:history="1">
        <w:r w:rsidR="006457B2" w:rsidRPr="00F62245">
          <w:rPr>
            <w:rStyle w:val="Hyperlink"/>
            <w:rFonts w:eastAsiaTheme="majorEastAsia" w:cs="Arial"/>
          </w:rPr>
          <w:t>1.1</w:t>
        </w:r>
        <w:r w:rsidR="006457B2" w:rsidRPr="001C7E95">
          <w:rPr>
            <w:rFonts w:ascii="Calibri" w:hAnsi="Calibri"/>
          </w:rPr>
          <w:tab/>
        </w:r>
        <w:r w:rsidR="006457B2" w:rsidRPr="00F62245">
          <w:rPr>
            <w:rStyle w:val="Hyperlink"/>
            <w:rFonts w:ascii="Arial" w:eastAsiaTheme="majorEastAsia" w:hAnsi="Arial" w:cs="Arial"/>
          </w:rPr>
          <w:t>Purpose of The Project Quality Management Plan</w:t>
        </w:r>
        <w:r w:rsidR="006457B2">
          <w:rPr>
            <w:webHidden/>
          </w:rPr>
          <w:tab/>
        </w:r>
        <w:r w:rsidR="006457B2">
          <w:rPr>
            <w:webHidden/>
          </w:rPr>
          <w:fldChar w:fldCharType="begin"/>
        </w:r>
        <w:r w:rsidR="006457B2">
          <w:rPr>
            <w:webHidden/>
          </w:rPr>
          <w:instrText xml:space="preserve"> PAGEREF _Toc507964892 \h </w:instrText>
        </w:r>
        <w:r w:rsidR="006457B2">
          <w:rPr>
            <w:webHidden/>
          </w:rPr>
        </w:r>
        <w:r w:rsidR="006457B2">
          <w:rPr>
            <w:webHidden/>
          </w:rPr>
          <w:fldChar w:fldCharType="separate"/>
        </w:r>
        <w:r w:rsidR="006457B2">
          <w:rPr>
            <w:webHidden/>
          </w:rPr>
          <w:t>5</w:t>
        </w:r>
        <w:r w:rsidR="006457B2">
          <w:rPr>
            <w:webHidden/>
          </w:rPr>
          <w:fldChar w:fldCharType="end"/>
        </w:r>
      </w:hyperlink>
    </w:p>
    <w:p w14:paraId="57EFEF16" w14:textId="77777777" w:rsidR="006457B2" w:rsidRPr="001C7E95" w:rsidRDefault="00000000" w:rsidP="006457B2">
      <w:pPr>
        <w:pStyle w:val="TOC1"/>
        <w:rPr>
          <w:rFonts w:ascii="Calibri" w:hAnsi="Calibri"/>
          <w:b w:val="0"/>
          <w:bCs w:val="0"/>
          <w:caps w:val="0"/>
          <w:szCs w:val="24"/>
        </w:rPr>
      </w:pPr>
      <w:hyperlink w:anchor="_Toc507964893" w:history="1">
        <w:r w:rsidR="006457B2" w:rsidRPr="00F62245">
          <w:rPr>
            <w:rStyle w:val="Hyperlink"/>
            <w:rFonts w:ascii="Arial" w:eastAsiaTheme="majorEastAsia" w:hAnsi="Arial" w:cs="Arial"/>
          </w:rPr>
          <w:t>2</w:t>
        </w:r>
        <w:r w:rsidR="006457B2" w:rsidRPr="001C7E95">
          <w:rPr>
            <w:rFonts w:ascii="Calibri" w:hAnsi="Calibri"/>
            <w:b w:val="0"/>
            <w:bCs w:val="0"/>
            <w:caps w:val="0"/>
            <w:szCs w:val="24"/>
          </w:rPr>
          <w:tab/>
        </w:r>
        <w:r w:rsidR="006457B2" w:rsidRPr="00F62245">
          <w:rPr>
            <w:rStyle w:val="Hyperlink"/>
            <w:rFonts w:ascii="Arial" w:eastAsiaTheme="majorEastAsia" w:hAnsi="Arial" w:cs="Arial"/>
          </w:rPr>
          <w:t>Project Quality Management Overview</w:t>
        </w:r>
        <w:r w:rsidR="006457B2">
          <w:rPr>
            <w:webHidden/>
          </w:rPr>
          <w:tab/>
        </w:r>
        <w:r w:rsidR="006457B2">
          <w:rPr>
            <w:webHidden/>
          </w:rPr>
          <w:fldChar w:fldCharType="begin"/>
        </w:r>
        <w:r w:rsidR="006457B2">
          <w:rPr>
            <w:webHidden/>
          </w:rPr>
          <w:instrText xml:space="preserve"> PAGEREF _Toc507964893 \h </w:instrText>
        </w:r>
        <w:r w:rsidR="006457B2">
          <w:rPr>
            <w:webHidden/>
          </w:rPr>
        </w:r>
        <w:r w:rsidR="006457B2">
          <w:rPr>
            <w:webHidden/>
          </w:rPr>
          <w:fldChar w:fldCharType="separate"/>
        </w:r>
        <w:r w:rsidR="006457B2">
          <w:rPr>
            <w:webHidden/>
          </w:rPr>
          <w:t>5</w:t>
        </w:r>
        <w:r w:rsidR="006457B2">
          <w:rPr>
            <w:webHidden/>
          </w:rPr>
          <w:fldChar w:fldCharType="end"/>
        </w:r>
      </w:hyperlink>
    </w:p>
    <w:p w14:paraId="2AB40E43" w14:textId="77777777" w:rsidR="006457B2" w:rsidRPr="001C7E95" w:rsidRDefault="00000000" w:rsidP="006457B2">
      <w:pPr>
        <w:pStyle w:val="TOC2"/>
        <w:rPr>
          <w:rFonts w:ascii="Calibri" w:hAnsi="Calibri"/>
        </w:rPr>
      </w:pPr>
      <w:hyperlink w:anchor="_Toc507964894" w:history="1">
        <w:r w:rsidR="006457B2" w:rsidRPr="00F62245">
          <w:rPr>
            <w:rStyle w:val="Hyperlink"/>
            <w:rFonts w:eastAsiaTheme="majorEastAsia" w:cs="Arial"/>
          </w:rPr>
          <w:t>2.1</w:t>
        </w:r>
        <w:r w:rsidR="006457B2" w:rsidRPr="001C7E95">
          <w:rPr>
            <w:rFonts w:ascii="Calibri" w:hAnsi="Calibri"/>
          </w:rPr>
          <w:tab/>
        </w:r>
        <w:r w:rsidR="006457B2" w:rsidRPr="00F62245">
          <w:rPr>
            <w:rStyle w:val="Hyperlink"/>
            <w:rFonts w:ascii="Arial" w:eastAsiaTheme="majorEastAsia" w:hAnsi="Arial" w:cs="Arial"/>
          </w:rPr>
          <w:t>Organization, Responsibilities, and Interfaces</w:t>
        </w:r>
        <w:r w:rsidR="006457B2">
          <w:rPr>
            <w:webHidden/>
          </w:rPr>
          <w:tab/>
        </w:r>
        <w:r w:rsidR="006457B2">
          <w:rPr>
            <w:webHidden/>
          </w:rPr>
          <w:fldChar w:fldCharType="begin"/>
        </w:r>
        <w:r w:rsidR="006457B2">
          <w:rPr>
            <w:webHidden/>
          </w:rPr>
          <w:instrText xml:space="preserve"> PAGEREF _Toc507964894 \h </w:instrText>
        </w:r>
        <w:r w:rsidR="006457B2">
          <w:rPr>
            <w:webHidden/>
          </w:rPr>
        </w:r>
        <w:r w:rsidR="006457B2">
          <w:rPr>
            <w:webHidden/>
          </w:rPr>
          <w:fldChar w:fldCharType="separate"/>
        </w:r>
        <w:r w:rsidR="006457B2">
          <w:rPr>
            <w:webHidden/>
          </w:rPr>
          <w:t>5</w:t>
        </w:r>
        <w:r w:rsidR="006457B2">
          <w:rPr>
            <w:webHidden/>
          </w:rPr>
          <w:fldChar w:fldCharType="end"/>
        </w:r>
      </w:hyperlink>
    </w:p>
    <w:p w14:paraId="5893F010" w14:textId="77777777" w:rsidR="006457B2" w:rsidRPr="001C7E95" w:rsidRDefault="00000000" w:rsidP="006457B2">
      <w:pPr>
        <w:pStyle w:val="TOC2"/>
        <w:rPr>
          <w:rFonts w:ascii="Calibri" w:hAnsi="Calibri"/>
        </w:rPr>
      </w:pPr>
      <w:hyperlink w:anchor="_Toc507964895" w:history="1">
        <w:r w:rsidR="006457B2" w:rsidRPr="00F62245">
          <w:rPr>
            <w:rStyle w:val="Hyperlink"/>
            <w:rFonts w:eastAsiaTheme="majorEastAsia" w:cs="Arial"/>
          </w:rPr>
          <w:t>2.2</w:t>
        </w:r>
        <w:r w:rsidR="006457B2" w:rsidRPr="001C7E95">
          <w:rPr>
            <w:rFonts w:ascii="Calibri" w:hAnsi="Calibri"/>
          </w:rPr>
          <w:tab/>
        </w:r>
        <w:r w:rsidR="006457B2" w:rsidRPr="00F62245">
          <w:rPr>
            <w:rStyle w:val="Hyperlink"/>
            <w:rFonts w:ascii="Arial" w:eastAsiaTheme="majorEastAsia" w:hAnsi="Arial" w:cs="Arial"/>
          </w:rPr>
          <w:t>Tools, Environment, and Interfaces</w:t>
        </w:r>
        <w:r w:rsidR="006457B2">
          <w:rPr>
            <w:webHidden/>
          </w:rPr>
          <w:tab/>
        </w:r>
        <w:r w:rsidR="006457B2">
          <w:rPr>
            <w:webHidden/>
          </w:rPr>
          <w:fldChar w:fldCharType="begin"/>
        </w:r>
        <w:r w:rsidR="006457B2">
          <w:rPr>
            <w:webHidden/>
          </w:rPr>
          <w:instrText xml:space="preserve"> PAGEREF _Toc507964895 \h </w:instrText>
        </w:r>
        <w:r w:rsidR="006457B2">
          <w:rPr>
            <w:webHidden/>
          </w:rPr>
        </w:r>
        <w:r w:rsidR="006457B2">
          <w:rPr>
            <w:webHidden/>
          </w:rPr>
          <w:fldChar w:fldCharType="separate"/>
        </w:r>
        <w:r w:rsidR="006457B2">
          <w:rPr>
            <w:webHidden/>
          </w:rPr>
          <w:t>5</w:t>
        </w:r>
        <w:r w:rsidR="006457B2">
          <w:rPr>
            <w:webHidden/>
          </w:rPr>
          <w:fldChar w:fldCharType="end"/>
        </w:r>
      </w:hyperlink>
    </w:p>
    <w:p w14:paraId="3E6D79D8" w14:textId="77777777" w:rsidR="006457B2" w:rsidRPr="001C7E95" w:rsidRDefault="00000000" w:rsidP="006457B2">
      <w:pPr>
        <w:pStyle w:val="TOC1"/>
        <w:rPr>
          <w:rFonts w:ascii="Calibri" w:hAnsi="Calibri"/>
          <w:b w:val="0"/>
          <w:bCs w:val="0"/>
          <w:caps w:val="0"/>
          <w:szCs w:val="24"/>
        </w:rPr>
      </w:pPr>
      <w:hyperlink w:anchor="_Toc507964896" w:history="1">
        <w:r w:rsidR="006457B2" w:rsidRPr="00F62245">
          <w:rPr>
            <w:rStyle w:val="Hyperlink"/>
            <w:rFonts w:ascii="Arial" w:eastAsiaTheme="majorEastAsia" w:hAnsi="Arial" w:cs="Arial"/>
          </w:rPr>
          <w:t>3</w:t>
        </w:r>
        <w:r w:rsidR="006457B2" w:rsidRPr="001C7E95">
          <w:rPr>
            <w:rFonts w:ascii="Calibri" w:hAnsi="Calibri"/>
            <w:b w:val="0"/>
            <w:bCs w:val="0"/>
            <w:caps w:val="0"/>
            <w:szCs w:val="24"/>
          </w:rPr>
          <w:tab/>
        </w:r>
        <w:r w:rsidR="006457B2" w:rsidRPr="00F62245">
          <w:rPr>
            <w:rStyle w:val="Hyperlink"/>
            <w:rFonts w:ascii="Arial" w:eastAsiaTheme="majorEastAsia" w:hAnsi="Arial" w:cs="Arial"/>
          </w:rPr>
          <w:t>Project Quality Management</w:t>
        </w:r>
        <w:r w:rsidR="006457B2">
          <w:rPr>
            <w:webHidden/>
          </w:rPr>
          <w:tab/>
        </w:r>
        <w:r w:rsidR="006457B2">
          <w:rPr>
            <w:webHidden/>
          </w:rPr>
          <w:fldChar w:fldCharType="begin"/>
        </w:r>
        <w:r w:rsidR="006457B2">
          <w:rPr>
            <w:webHidden/>
          </w:rPr>
          <w:instrText xml:space="preserve"> PAGEREF _Toc507964896 \h </w:instrText>
        </w:r>
        <w:r w:rsidR="006457B2">
          <w:rPr>
            <w:webHidden/>
          </w:rPr>
        </w:r>
        <w:r w:rsidR="006457B2">
          <w:rPr>
            <w:webHidden/>
          </w:rPr>
          <w:fldChar w:fldCharType="separate"/>
        </w:r>
        <w:r w:rsidR="006457B2">
          <w:rPr>
            <w:webHidden/>
          </w:rPr>
          <w:t>5</w:t>
        </w:r>
        <w:r w:rsidR="006457B2">
          <w:rPr>
            <w:webHidden/>
          </w:rPr>
          <w:fldChar w:fldCharType="end"/>
        </w:r>
      </w:hyperlink>
    </w:p>
    <w:p w14:paraId="08E819C1" w14:textId="77777777" w:rsidR="006457B2" w:rsidRPr="001C7E95" w:rsidRDefault="00000000" w:rsidP="006457B2">
      <w:pPr>
        <w:pStyle w:val="TOC2"/>
        <w:rPr>
          <w:rFonts w:ascii="Calibri" w:hAnsi="Calibri"/>
        </w:rPr>
      </w:pPr>
      <w:hyperlink w:anchor="_Toc507964897" w:history="1">
        <w:r w:rsidR="006457B2" w:rsidRPr="00F62245">
          <w:rPr>
            <w:rStyle w:val="Hyperlink"/>
            <w:rFonts w:eastAsiaTheme="majorEastAsia" w:cs="Arial"/>
          </w:rPr>
          <w:t>3.1</w:t>
        </w:r>
        <w:r w:rsidR="006457B2" w:rsidRPr="001C7E95">
          <w:rPr>
            <w:rFonts w:ascii="Calibri" w:hAnsi="Calibri"/>
          </w:rPr>
          <w:tab/>
        </w:r>
        <w:r w:rsidR="006457B2" w:rsidRPr="00F62245">
          <w:rPr>
            <w:rStyle w:val="Hyperlink"/>
            <w:rFonts w:ascii="Arial" w:eastAsiaTheme="majorEastAsia" w:hAnsi="Arial" w:cs="Arial"/>
          </w:rPr>
          <w:t>Quality Planning</w:t>
        </w:r>
        <w:r w:rsidR="006457B2">
          <w:rPr>
            <w:webHidden/>
          </w:rPr>
          <w:tab/>
        </w:r>
        <w:r w:rsidR="006457B2">
          <w:rPr>
            <w:webHidden/>
          </w:rPr>
          <w:fldChar w:fldCharType="begin"/>
        </w:r>
        <w:r w:rsidR="006457B2">
          <w:rPr>
            <w:webHidden/>
          </w:rPr>
          <w:instrText xml:space="preserve"> PAGEREF _Toc507964897 \h </w:instrText>
        </w:r>
        <w:r w:rsidR="006457B2">
          <w:rPr>
            <w:webHidden/>
          </w:rPr>
        </w:r>
        <w:r w:rsidR="006457B2">
          <w:rPr>
            <w:webHidden/>
          </w:rPr>
          <w:fldChar w:fldCharType="separate"/>
        </w:r>
        <w:r w:rsidR="006457B2">
          <w:rPr>
            <w:webHidden/>
          </w:rPr>
          <w:t>5</w:t>
        </w:r>
        <w:r w:rsidR="006457B2">
          <w:rPr>
            <w:webHidden/>
          </w:rPr>
          <w:fldChar w:fldCharType="end"/>
        </w:r>
      </w:hyperlink>
    </w:p>
    <w:p w14:paraId="4B30C320" w14:textId="77777777" w:rsidR="006457B2" w:rsidRPr="001C7E95" w:rsidRDefault="00000000" w:rsidP="006457B2">
      <w:pPr>
        <w:pStyle w:val="TOC3"/>
        <w:rPr>
          <w:rFonts w:ascii="Calibri" w:hAnsi="Calibri"/>
        </w:rPr>
      </w:pPr>
      <w:hyperlink w:anchor="_Toc507964898" w:history="1">
        <w:r w:rsidR="006457B2" w:rsidRPr="00F62245">
          <w:rPr>
            <w:rStyle w:val="Hyperlink"/>
            <w:rFonts w:ascii="Arial" w:eastAsiaTheme="majorEastAsia" w:hAnsi="Arial" w:cs="Arial"/>
          </w:rPr>
          <w:t>3.1.1</w:t>
        </w:r>
        <w:r w:rsidR="006457B2" w:rsidRPr="001C7E95">
          <w:rPr>
            <w:rFonts w:ascii="Calibri" w:hAnsi="Calibri"/>
          </w:rPr>
          <w:tab/>
        </w:r>
        <w:r w:rsidR="006457B2" w:rsidRPr="00F62245">
          <w:rPr>
            <w:rStyle w:val="Hyperlink"/>
            <w:rFonts w:ascii="Arial" w:eastAsiaTheme="majorEastAsia" w:hAnsi="Arial" w:cs="Arial"/>
          </w:rPr>
          <w:t>Define Project Quality</w:t>
        </w:r>
        <w:r w:rsidR="006457B2">
          <w:rPr>
            <w:webHidden/>
          </w:rPr>
          <w:tab/>
        </w:r>
        <w:r w:rsidR="006457B2">
          <w:rPr>
            <w:webHidden/>
          </w:rPr>
          <w:fldChar w:fldCharType="begin"/>
        </w:r>
        <w:r w:rsidR="006457B2">
          <w:rPr>
            <w:webHidden/>
          </w:rPr>
          <w:instrText xml:space="preserve"> PAGEREF _Toc507964898 \h </w:instrText>
        </w:r>
        <w:r w:rsidR="006457B2">
          <w:rPr>
            <w:webHidden/>
          </w:rPr>
        </w:r>
        <w:r w:rsidR="006457B2">
          <w:rPr>
            <w:webHidden/>
          </w:rPr>
          <w:fldChar w:fldCharType="separate"/>
        </w:r>
        <w:r w:rsidR="006457B2">
          <w:rPr>
            <w:webHidden/>
          </w:rPr>
          <w:t>6</w:t>
        </w:r>
        <w:r w:rsidR="006457B2">
          <w:rPr>
            <w:webHidden/>
          </w:rPr>
          <w:fldChar w:fldCharType="end"/>
        </w:r>
      </w:hyperlink>
    </w:p>
    <w:p w14:paraId="28BA7D71" w14:textId="77777777" w:rsidR="006457B2" w:rsidRPr="001C7E95" w:rsidRDefault="00000000" w:rsidP="006457B2">
      <w:pPr>
        <w:pStyle w:val="TOC3"/>
        <w:rPr>
          <w:rFonts w:ascii="Calibri" w:hAnsi="Calibri"/>
        </w:rPr>
      </w:pPr>
      <w:hyperlink w:anchor="_Toc507964899" w:history="1">
        <w:r w:rsidR="006457B2" w:rsidRPr="00F62245">
          <w:rPr>
            <w:rStyle w:val="Hyperlink"/>
            <w:rFonts w:ascii="Arial" w:eastAsiaTheme="majorEastAsia" w:hAnsi="Arial" w:cs="Arial"/>
          </w:rPr>
          <w:t>3.1.2</w:t>
        </w:r>
        <w:r w:rsidR="006457B2" w:rsidRPr="001C7E95">
          <w:rPr>
            <w:rFonts w:ascii="Calibri" w:hAnsi="Calibri"/>
          </w:rPr>
          <w:tab/>
        </w:r>
        <w:r w:rsidR="006457B2" w:rsidRPr="00F62245">
          <w:rPr>
            <w:rStyle w:val="Hyperlink"/>
            <w:rFonts w:ascii="Arial" w:eastAsiaTheme="majorEastAsia" w:hAnsi="Arial" w:cs="Arial"/>
          </w:rPr>
          <w:t>Measure Project Quality</w:t>
        </w:r>
        <w:r w:rsidR="006457B2">
          <w:rPr>
            <w:webHidden/>
          </w:rPr>
          <w:tab/>
        </w:r>
        <w:r w:rsidR="006457B2">
          <w:rPr>
            <w:webHidden/>
          </w:rPr>
          <w:fldChar w:fldCharType="begin"/>
        </w:r>
        <w:r w:rsidR="006457B2">
          <w:rPr>
            <w:webHidden/>
          </w:rPr>
          <w:instrText xml:space="preserve"> PAGEREF _Toc507964899 \h </w:instrText>
        </w:r>
        <w:r w:rsidR="006457B2">
          <w:rPr>
            <w:webHidden/>
          </w:rPr>
        </w:r>
        <w:r w:rsidR="006457B2">
          <w:rPr>
            <w:webHidden/>
          </w:rPr>
          <w:fldChar w:fldCharType="separate"/>
        </w:r>
        <w:r w:rsidR="006457B2">
          <w:rPr>
            <w:webHidden/>
          </w:rPr>
          <w:t>6</w:t>
        </w:r>
        <w:r w:rsidR="006457B2">
          <w:rPr>
            <w:webHidden/>
          </w:rPr>
          <w:fldChar w:fldCharType="end"/>
        </w:r>
      </w:hyperlink>
    </w:p>
    <w:p w14:paraId="156B1139" w14:textId="77777777" w:rsidR="006457B2" w:rsidRPr="001C7E95" w:rsidRDefault="00000000" w:rsidP="006457B2">
      <w:pPr>
        <w:pStyle w:val="TOC2"/>
        <w:rPr>
          <w:rFonts w:ascii="Calibri" w:hAnsi="Calibri"/>
        </w:rPr>
      </w:pPr>
      <w:hyperlink w:anchor="_Toc507964900" w:history="1">
        <w:r w:rsidR="006457B2" w:rsidRPr="00F62245">
          <w:rPr>
            <w:rStyle w:val="Hyperlink"/>
            <w:rFonts w:eastAsiaTheme="majorEastAsia" w:cs="Arial"/>
          </w:rPr>
          <w:t>3.2</w:t>
        </w:r>
        <w:r w:rsidR="006457B2" w:rsidRPr="001C7E95">
          <w:rPr>
            <w:rFonts w:ascii="Calibri" w:hAnsi="Calibri"/>
          </w:rPr>
          <w:tab/>
        </w:r>
        <w:r w:rsidR="006457B2" w:rsidRPr="00F62245">
          <w:rPr>
            <w:rStyle w:val="Hyperlink"/>
            <w:rFonts w:ascii="Arial" w:eastAsiaTheme="majorEastAsia" w:hAnsi="Arial" w:cs="Arial"/>
          </w:rPr>
          <w:t>Quality Assurance</w:t>
        </w:r>
        <w:r w:rsidR="006457B2">
          <w:rPr>
            <w:webHidden/>
          </w:rPr>
          <w:tab/>
        </w:r>
        <w:r w:rsidR="006457B2">
          <w:rPr>
            <w:webHidden/>
          </w:rPr>
          <w:fldChar w:fldCharType="begin"/>
        </w:r>
        <w:r w:rsidR="006457B2">
          <w:rPr>
            <w:webHidden/>
          </w:rPr>
          <w:instrText xml:space="preserve"> PAGEREF _Toc507964900 \h </w:instrText>
        </w:r>
        <w:r w:rsidR="006457B2">
          <w:rPr>
            <w:webHidden/>
          </w:rPr>
        </w:r>
        <w:r w:rsidR="006457B2">
          <w:rPr>
            <w:webHidden/>
          </w:rPr>
          <w:fldChar w:fldCharType="separate"/>
        </w:r>
        <w:r w:rsidR="006457B2">
          <w:rPr>
            <w:webHidden/>
          </w:rPr>
          <w:t>6</w:t>
        </w:r>
        <w:r w:rsidR="006457B2">
          <w:rPr>
            <w:webHidden/>
          </w:rPr>
          <w:fldChar w:fldCharType="end"/>
        </w:r>
      </w:hyperlink>
    </w:p>
    <w:p w14:paraId="478081E3" w14:textId="77777777" w:rsidR="006457B2" w:rsidRPr="001C7E95" w:rsidRDefault="00000000" w:rsidP="006457B2">
      <w:pPr>
        <w:pStyle w:val="TOC3"/>
        <w:rPr>
          <w:rFonts w:ascii="Calibri" w:hAnsi="Calibri"/>
        </w:rPr>
      </w:pPr>
      <w:hyperlink w:anchor="_Toc507964901" w:history="1">
        <w:r w:rsidR="006457B2" w:rsidRPr="00F62245">
          <w:rPr>
            <w:rStyle w:val="Hyperlink"/>
            <w:rFonts w:ascii="Arial" w:eastAsiaTheme="majorEastAsia" w:hAnsi="Arial" w:cs="Arial"/>
          </w:rPr>
          <w:t>3.2.1</w:t>
        </w:r>
        <w:r w:rsidR="006457B2" w:rsidRPr="001C7E95">
          <w:rPr>
            <w:rFonts w:ascii="Calibri" w:hAnsi="Calibri"/>
          </w:rPr>
          <w:tab/>
        </w:r>
        <w:r w:rsidR="006457B2" w:rsidRPr="00F62245">
          <w:rPr>
            <w:rStyle w:val="Hyperlink"/>
            <w:rFonts w:ascii="Arial" w:eastAsiaTheme="majorEastAsia" w:hAnsi="Arial" w:cs="Arial"/>
          </w:rPr>
          <w:t>Analyze Project Quality</w:t>
        </w:r>
        <w:r w:rsidR="006457B2">
          <w:rPr>
            <w:webHidden/>
          </w:rPr>
          <w:tab/>
        </w:r>
        <w:r w:rsidR="006457B2">
          <w:rPr>
            <w:webHidden/>
          </w:rPr>
          <w:fldChar w:fldCharType="begin"/>
        </w:r>
        <w:r w:rsidR="006457B2">
          <w:rPr>
            <w:webHidden/>
          </w:rPr>
          <w:instrText xml:space="preserve"> PAGEREF _Toc507964901 \h </w:instrText>
        </w:r>
        <w:r w:rsidR="006457B2">
          <w:rPr>
            <w:webHidden/>
          </w:rPr>
        </w:r>
        <w:r w:rsidR="006457B2">
          <w:rPr>
            <w:webHidden/>
          </w:rPr>
          <w:fldChar w:fldCharType="separate"/>
        </w:r>
        <w:r w:rsidR="006457B2">
          <w:rPr>
            <w:webHidden/>
          </w:rPr>
          <w:t>6</w:t>
        </w:r>
        <w:r w:rsidR="006457B2">
          <w:rPr>
            <w:webHidden/>
          </w:rPr>
          <w:fldChar w:fldCharType="end"/>
        </w:r>
      </w:hyperlink>
    </w:p>
    <w:p w14:paraId="2803B490" w14:textId="77777777" w:rsidR="006457B2" w:rsidRPr="001C7E95" w:rsidRDefault="00000000" w:rsidP="006457B2">
      <w:pPr>
        <w:pStyle w:val="TOC3"/>
        <w:rPr>
          <w:rFonts w:ascii="Calibri" w:hAnsi="Calibri"/>
        </w:rPr>
      </w:pPr>
      <w:hyperlink w:anchor="_Toc507964902" w:history="1">
        <w:r w:rsidR="006457B2" w:rsidRPr="00F62245">
          <w:rPr>
            <w:rStyle w:val="Hyperlink"/>
            <w:rFonts w:ascii="Arial" w:eastAsiaTheme="majorEastAsia" w:hAnsi="Arial" w:cs="Arial"/>
          </w:rPr>
          <w:t>3.2.2</w:t>
        </w:r>
        <w:r w:rsidR="006457B2" w:rsidRPr="001C7E95">
          <w:rPr>
            <w:rFonts w:ascii="Calibri" w:hAnsi="Calibri"/>
          </w:rPr>
          <w:tab/>
        </w:r>
        <w:r w:rsidR="006457B2" w:rsidRPr="00F62245">
          <w:rPr>
            <w:rStyle w:val="Hyperlink"/>
            <w:rFonts w:ascii="Arial" w:eastAsiaTheme="majorEastAsia" w:hAnsi="Arial" w:cs="Arial"/>
          </w:rPr>
          <w:t>Improve Project Quality</w:t>
        </w:r>
        <w:r w:rsidR="006457B2">
          <w:rPr>
            <w:webHidden/>
          </w:rPr>
          <w:tab/>
        </w:r>
        <w:r w:rsidR="006457B2">
          <w:rPr>
            <w:webHidden/>
          </w:rPr>
          <w:fldChar w:fldCharType="begin"/>
        </w:r>
        <w:r w:rsidR="006457B2">
          <w:rPr>
            <w:webHidden/>
          </w:rPr>
          <w:instrText xml:space="preserve"> PAGEREF _Toc507964902 \h </w:instrText>
        </w:r>
        <w:r w:rsidR="006457B2">
          <w:rPr>
            <w:webHidden/>
          </w:rPr>
        </w:r>
        <w:r w:rsidR="006457B2">
          <w:rPr>
            <w:webHidden/>
          </w:rPr>
          <w:fldChar w:fldCharType="separate"/>
        </w:r>
        <w:r w:rsidR="006457B2">
          <w:rPr>
            <w:webHidden/>
          </w:rPr>
          <w:t>6</w:t>
        </w:r>
        <w:r w:rsidR="006457B2">
          <w:rPr>
            <w:webHidden/>
          </w:rPr>
          <w:fldChar w:fldCharType="end"/>
        </w:r>
      </w:hyperlink>
    </w:p>
    <w:p w14:paraId="3132BCA6" w14:textId="77777777" w:rsidR="006457B2" w:rsidRPr="001C7E95" w:rsidRDefault="00000000" w:rsidP="006457B2">
      <w:pPr>
        <w:pStyle w:val="TOC2"/>
        <w:rPr>
          <w:rFonts w:ascii="Calibri" w:hAnsi="Calibri"/>
        </w:rPr>
      </w:pPr>
      <w:hyperlink w:anchor="_Toc507964903" w:history="1">
        <w:r w:rsidR="006457B2" w:rsidRPr="00F62245">
          <w:rPr>
            <w:rStyle w:val="Hyperlink"/>
            <w:rFonts w:eastAsiaTheme="majorEastAsia" w:cs="Arial"/>
          </w:rPr>
          <w:t>3.3</w:t>
        </w:r>
        <w:r w:rsidR="006457B2" w:rsidRPr="001C7E95">
          <w:rPr>
            <w:rFonts w:ascii="Calibri" w:hAnsi="Calibri"/>
          </w:rPr>
          <w:tab/>
        </w:r>
        <w:r w:rsidR="006457B2" w:rsidRPr="00F62245">
          <w:rPr>
            <w:rStyle w:val="Hyperlink"/>
            <w:rFonts w:ascii="Arial" w:eastAsiaTheme="majorEastAsia" w:hAnsi="Arial" w:cs="Arial"/>
          </w:rPr>
          <w:t>Quality Control</w:t>
        </w:r>
        <w:r w:rsidR="006457B2">
          <w:rPr>
            <w:webHidden/>
          </w:rPr>
          <w:tab/>
        </w:r>
        <w:r w:rsidR="006457B2">
          <w:rPr>
            <w:webHidden/>
          </w:rPr>
          <w:fldChar w:fldCharType="begin"/>
        </w:r>
        <w:r w:rsidR="006457B2">
          <w:rPr>
            <w:webHidden/>
          </w:rPr>
          <w:instrText xml:space="preserve"> PAGEREF _Toc507964903 \h </w:instrText>
        </w:r>
        <w:r w:rsidR="006457B2">
          <w:rPr>
            <w:webHidden/>
          </w:rPr>
        </w:r>
        <w:r w:rsidR="006457B2">
          <w:rPr>
            <w:webHidden/>
          </w:rPr>
          <w:fldChar w:fldCharType="separate"/>
        </w:r>
        <w:r w:rsidR="006457B2">
          <w:rPr>
            <w:webHidden/>
          </w:rPr>
          <w:t>6</w:t>
        </w:r>
        <w:r w:rsidR="006457B2">
          <w:rPr>
            <w:webHidden/>
          </w:rPr>
          <w:fldChar w:fldCharType="end"/>
        </w:r>
      </w:hyperlink>
    </w:p>
    <w:p w14:paraId="027BF8F6" w14:textId="77777777" w:rsidR="006457B2" w:rsidRPr="001C7E95" w:rsidRDefault="00000000" w:rsidP="006457B2">
      <w:pPr>
        <w:pStyle w:val="TOC4"/>
        <w:rPr>
          <w:rFonts w:ascii="Calibri" w:hAnsi="Calibri"/>
          <w:b w:val="0"/>
          <w:caps w:val="0"/>
          <w:noProof/>
          <w:szCs w:val="24"/>
        </w:rPr>
      </w:pPr>
      <w:hyperlink w:anchor="_Toc507964904" w:history="1">
        <w:r w:rsidR="006457B2" w:rsidRPr="00F62245">
          <w:rPr>
            <w:rStyle w:val="Hyperlink"/>
            <w:rFonts w:ascii="Arial" w:eastAsiaTheme="majorEastAsia" w:hAnsi="Arial" w:cs="Arial"/>
            <w:noProof/>
          </w:rPr>
          <w:t>Appendix A: Project Quality Management Plan Approval</w:t>
        </w:r>
        <w:r w:rsidR="006457B2">
          <w:rPr>
            <w:noProof/>
            <w:webHidden/>
          </w:rPr>
          <w:tab/>
        </w:r>
        <w:r w:rsidR="006457B2">
          <w:rPr>
            <w:noProof/>
            <w:webHidden/>
          </w:rPr>
          <w:fldChar w:fldCharType="begin"/>
        </w:r>
        <w:r w:rsidR="006457B2">
          <w:rPr>
            <w:noProof/>
            <w:webHidden/>
          </w:rPr>
          <w:instrText xml:space="preserve"> PAGEREF _Toc507964904 \h </w:instrText>
        </w:r>
        <w:r w:rsidR="006457B2">
          <w:rPr>
            <w:noProof/>
            <w:webHidden/>
          </w:rPr>
        </w:r>
        <w:r w:rsidR="006457B2">
          <w:rPr>
            <w:noProof/>
            <w:webHidden/>
          </w:rPr>
          <w:fldChar w:fldCharType="separate"/>
        </w:r>
        <w:r w:rsidR="006457B2">
          <w:rPr>
            <w:noProof/>
            <w:webHidden/>
          </w:rPr>
          <w:t>7</w:t>
        </w:r>
        <w:r w:rsidR="006457B2">
          <w:rPr>
            <w:noProof/>
            <w:webHidden/>
          </w:rPr>
          <w:fldChar w:fldCharType="end"/>
        </w:r>
      </w:hyperlink>
    </w:p>
    <w:p w14:paraId="690AA1DF" w14:textId="77777777" w:rsidR="006457B2" w:rsidRPr="00735904" w:rsidRDefault="006457B2" w:rsidP="006457B2">
      <w:pPr>
        <w:pStyle w:val="BodyText"/>
        <w:ind w:left="0"/>
        <w:jc w:val="left"/>
        <w:rPr>
          <w:rFonts w:ascii="Arial" w:hAnsi="Arial" w:cs="Arial"/>
          <w:caps/>
          <w:noProof/>
          <w:szCs w:val="28"/>
        </w:rPr>
      </w:pPr>
      <w:r w:rsidRPr="00735904">
        <w:rPr>
          <w:rFonts w:ascii="Arial" w:hAnsi="Arial" w:cs="Arial"/>
          <w:caps/>
          <w:noProof/>
          <w:szCs w:val="28"/>
        </w:rPr>
        <w:fldChar w:fldCharType="end"/>
      </w:r>
      <w:bookmarkStart w:id="4" w:name="_Toc456598586"/>
      <w:bookmarkStart w:id="5" w:name="_Toc456600917"/>
      <w:bookmarkStart w:id="6" w:name="_Toc494193639"/>
      <w:bookmarkStart w:id="7" w:name="_Toc523878297"/>
      <w:bookmarkStart w:id="8" w:name="_Toc436203377"/>
      <w:bookmarkStart w:id="9" w:name="_Toc452813577"/>
      <w:bookmarkStart w:id="10" w:name="_Toc105907879"/>
      <w:bookmarkStart w:id="11" w:name="_Toc106079189"/>
      <w:bookmarkStart w:id="12" w:name="_Toc106079514"/>
      <w:bookmarkStart w:id="13" w:name="_Toc106079783"/>
      <w:bookmarkStart w:id="14" w:name="_Toc107027559"/>
      <w:bookmarkStart w:id="15" w:name="_Toc107027769"/>
      <w:bookmarkEnd w:id="2"/>
    </w:p>
    <w:p w14:paraId="57F0E42B" w14:textId="77777777" w:rsidR="006457B2" w:rsidRPr="00735904" w:rsidRDefault="006457B2" w:rsidP="006457B2">
      <w:pPr>
        <w:pStyle w:val="Heading1"/>
        <w:rPr>
          <w:rFonts w:ascii="Arial" w:hAnsi="Arial" w:cs="Arial"/>
        </w:rPr>
      </w:pPr>
      <w:r w:rsidRPr="00735904">
        <w:rPr>
          <w:rFonts w:ascii="Arial" w:hAnsi="Arial" w:cs="Arial"/>
          <w:noProof/>
          <w:szCs w:val="28"/>
        </w:rPr>
        <w:br w:type="page"/>
      </w:r>
      <w:bookmarkStart w:id="16" w:name="_Toc507964891"/>
      <w:r w:rsidRPr="00735904">
        <w:rPr>
          <w:rFonts w:ascii="Arial" w:hAnsi="Arial" w:cs="Arial"/>
        </w:rPr>
        <w:lastRenderedPageBreak/>
        <w:t>I</w:t>
      </w:r>
      <w:bookmarkEnd w:id="4"/>
      <w:bookmarkEnd w:id="5"/>
      <w:bookmarkEnd w:id="6"/>
      <w:r w:rsidRPr="00735904">
        <w:rPr>
          <w:rFonts w:ascii="Arial" w:hAnsi="Arial" w:cs="Arial"/>
        </w:rPr>
        <w:t>ntroduction</w:t>
      </w:r>
      <w:bookmarkEnd w:id="16"/>
    </w:p>
    <w:p w14:paraId="4F6E35A3" w14:textId="77777777" w:rsidR="006457B2" w:rsidRPr="00735904" w:rsidRDefault="006457B2" w:rsidP="006457B2">
      <w:pPr>
        <w:pStyle w:val="Heading2"/>
        <w:rPr>
          <w:rFonts w:ascii="Arial" w:hAnsi="Arial" w:cs="Arial"/>
        </w:rPr>
      </w:pPr>
      <w:bookmarkStart w:id="17" w:name="_Toc456598587"/>
      <w:bookmarkStart w:id="18" w:name="_Toc456600918"/>
      <w:bookmarkStart w:id="19" w:name="_Toc494193640"/>
      <w:bookmarkStart w:id="20" w:name="_Toc507964892"/>
      <w:r w:rsidRPr="00735904">
        <w:rPr>
          <w:rFonts w:ascii="Arial" w:hAnsi="Arial" w:cs="Arial"/>
        </w:rPr>
        <w:t>P</w:t>
      </w:r>
      <w:bookmarkEnd w:id="17"/>
      <w:bookmarkEnd w:id="18"/>
      <w:bookmarkEnd w:id="19"/>
      <w:r w:rsidRPr="00735904">
        <w:rPr>
          <w:rFonts w:ascii="Arial" w:hAnsi="Arial" w:cs="Arial"/>
        </w:rPr>
        <w:t>urpose of The Project Quality Management Plan</w:t>
      </w:r>
      <w:bookmarkEnd w:id="20"/>
    </w:p>
    <w:p w14:paraId="520C9D42" w14:textId="77777777" w:rsidR="006457B2" w:rsidRPr="00735904" w:rsidRDefault="006457B2" w:rsidP="006457B2">
      <w:pPr>
        <w:pStyle w:val="BodyText"/>
        <w:rPr>
          <w:rFonts w:ascii="Arial" w:hAnsi="Arial" w:cs="Arial"/>
        </w:rPr>
      </w:pPr>
      <w:r>
        <w:rPr>
          <w:rFonts w:ascii="Arial" w:hAnsi="Arial" w:cs="Arial"/>
        </w:rPr>
        <w:t xml:space="preserve">We are implementing a Project Quality Plan to ensure that all systems are measured against CIS for Harding and C.I.A. for functionality. This document is our north star to maintain a high level of customer satisfaction and implement industry security standards. </w:t>
      </w:r>
    </w:p>
    <w:p w14:paraId="48F9CE29" w14:textId="77777777" w:rsidR="006457B2" w:rsidRPr="00735904" w:rsidRDefault="006457B2" w:rsidP="006457B2">
      <w:pPr>
        <w:pStyle w:val="Heading1"/>
        <w:rPr>
          <w:rFonts w:ascii="Arial" w:hAnsi="Arial" w:cs="Arial"/>
        </w:rPr>
      </w:pPr>
      <w:bookmarkStart w:id="21" w:name="_Toc494193648"/>
      <w:bookmarkStart w:id="22" w:name="_Toc507964893"/>
      <w:r w:rsidRPr="00735904">
        <w:rPr>
          <w:rFonts w:ascii="Arial" w:hAnsi="Arial" w:cs="Arial"/>
        </w:rPr>
        <w:t>Project Quality Management Overview</w:t>
      </w:r>
      <w:bookmarkEnd w:id="21"/>
      <w:bookmarkEnd w:id="22"/>
    </w:p>
    <w:p w14:paraId="3266C4ED" w14:textId="77777777" w:rsidR="006457B2" w:rsidRPr="00735904" w:rsidRDefault="006457B2" w:rsidP="006457B2">
      <w:pPr>
        <w:pStyle w:val="Heading2"/>
        <w:rPr>
          <w:rFonts w:ascii="Arial" w:hAnsi="Arial" w:cs="Arial"/>
        </w:rPr>
      </w:pPr>
      <w:bookmarkStart w:id="23" w:name="_Toc507964894"/>
      <w:bookmarkStart w:id="24" w:name="_Toc494193654"/>
      <w:bookmarkStart w:id="25" w:name="_Toc494193655"/>
      <w:r w:rsidRPr="00735904">
        <w:rPr>
          <w:rFonts w:ascii="Arial" w:hAnsi="Arial" w:cs="Arial"/>
        </w:rPr>
        <w:t>Organization, Responsibilities, and Interfaces</w:t>
      </w:r>
      <w:bookmarkEnd w:id="23"/>
    </w:p>
    <w:p w14:paraId="2B9D7D42" w14:textId="77777777" w:rsidR="006457B2" w:rsidRPr="00735904" w:rsidRDefault="006457B2" w:rsidP="006457B2">
      <w:pPr>
        <w:pStyle w:val="InfoBlue"/>
        <w:rPr>
          <w:rFonts w:ascii="Arial" w:hAnsi="Arial" w:cs="Arial"/>
        </w:rPr>
      </w:pP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420"/>
        <w:gridCol w:w="3420"/>
      </w:tblGrid>
      <w:tr w:rsidR="006457B2" w:rsidRPr="00735904" w14:paraId="3247D1CB" w14:textId="77777777" w:rsidTr="00074530">
        <w:tc>
          <w:tcPr>
            <w:tcW w:w="1620" w:type="dxa"/>
            <w:shd w:val="clear" w:color="auto" w:fill="D9D9D9"/>
          </w:tcPr>
          <w:p w14:paraId="53DB198D" w14:textId="77777777" w:rsidR="006457B2" w:rsidRPr="00735904" w:rsidRDefault="006457B2" w:rsidP="00074530">
            <w:pPr>
              <w:pStyle w:val="tabletxt"/>
              <w:jc w:val="center"/>
              <w:rPr>
                <w:rFonts w:ascii="Arial" w:hAnsi="Arial"/>
                <w:b/>
                <w:bCs/>
              </w:rPr>
            </w:pPr>
            <w:r w:rsidRPr="00735904">
              <w:rPr>
                <w:rFonts w:ascii="Arial" w:hAnsi="Arial"/>
                <w:b/>
                <w:bCs/>
              </w:rPr>
              <w:t>Name</w:t>
            </w:r>
          </w:p>
        </w:tc>
        <w:tc>
          <w:tcPr>
            <w:tcW w:w="3420" w:type="dxa"/>
            <w:shd w:val="clear" w:color="auto" w:fill="D9D9D9"/>
          </w:tcPr>
          <w:p w14:paraId="1770287E" w14:textId="77777777" w:rsidR="006457B2" w:rsidRPr="00735904" w:rsidRDefault="006457B2" w:rsidP="00074530">
            <w:pPr>
              <w:pStyle w:val="tabletxt"/>
              <w:jc w:val="center"/>
              <w:rPr>
                <w:rFonts w:ascii="Arial" w:hAnsi="Arial"/>
                <w:b/>
                <w:bCs/>
              </w:rPr>
            </w:pPr>
            <w:r w:rsidRPr="00735904">
              <w:rPr>
                <w:rFonts w:ascii="Arial" w:hAnsi="Arial"/>
                <w:b/>
                <w:bCs/>
              </w:rPr>
              <w:t>Role</w:t>
            </w:r>
          </w:p>
        </w:tc>
        <w:tc>
          <w:tcPr>
            <w:tcW w:w="3420" w:type="dxa"/>
            <w:shd w:val="clear" w:color="auto" w:fill="D9D9D9"/>
          </w:tcPr>
          <w:p w14:paraId="44CE1D53" w14:textId="77777777" w:rsidR="006457B2" w:rsidRPr="00735904" w:rsidRDefault="006457B2" w:rsidP="00074530">
            <w:pPr>
              <w:pStyle w:val="tabletxt"/>
              <w:jc w:val="center"/>
              <w:rPr>
                <w:rFonts w:ascii="Arial" w:hAnsi="Arial"/>
                <w:b/>
                <w:bCs/>
              </w:rPr>
            </w:pPr>
            <w:r w:rsidRPr="00735904">
              <w:rPr>
                <w:rFonts w:ascii="Arial" w:hAnsi="Arial"/>
                <w:b/>
                <w:bCs/>
              </w:rPr>
              <w:t>Quality Responsibility</w:t>
            </w:r>
          </w:p>
        </w:tc>
      </w:tr>
      <w:tr w:rsidR="006457B2" w:rsidRPr="00735904" w14:paraId="578E4C29" w14:textId="77777777" w:rsidTr="00074530">
        <w:tc>
          <w:tcPr>
            <w:tcW w:w="1620" w:type="dxa"/>
          </w:tcPr>
          <w:p w14:paraId="08482E05" w14:textId="77777777" w:rsidR="006457B2" w:rsidRDefault="006457B2" w:rsidP="00074530">
            <w:pPr>
              <w:pStyle w:val="Tabletext"/>
              <w:jc w:val="center"/>
              <w:rPr>
                <w:rFonts w:cs="Arial"/>
                <w:iCs/>
                <w:color w:val="000000"/>
              </w:rPr>
            </w:pPr>
            <w:r>
              <w:rPr>
                <w:rFonts w:cs="Arial"/>
                <w:iCs/>
                <w:color w:val="000000"/>
              </w:rPr>
              <w:t>Joey Bagadonuts</w:t>
            </w:r>
          </w:p>
        </w:tc>
        <w:tc>
          <w:tcPr>
            <w:tcW w:w="3420" w:type="dxa"/>
          </w:tcPr>
          <w:p w14:paraId="541A1E0D" w14:textId="77777777" w:rsidR="006457B2" w:rsidRDefault="006457B2" w:rsidP="00074530">
            <w:pPr>
              <w:pStyle w:val="Tabletext"/>
              <w:rPr>
                <w:rFonts w:cs="Arial"/>
                <w:iCs/>
                <w:color w:val="000000"/>
              </w:rPr>
            </w:pPr>
            <w:r>
              <w:rPr>
                <w:rFonts w:cs="Arial"/>
                <w:iCs/>
                <w:color w:val="000000"/>
              </w:rPr>
              <w:t>CIO – Sponsor</w:t>
            </w:r>
          </w:p>
        </w:tc>
        <w:tc>
          <w:tcPr>
            <w:tcW w:w="3420" w:type="dxa"/>
          </w:tcPr>
          <w:p w14:paraId="08FFC752" w14:textId="77777777" w:rsidR="006457B2" w:rsidRDefault="006457B2" w:rsidP="00074530">
            <w:pPr>
              <w:pStyle w:val="Tabletext"/>
              <w:rPr>
                <w:rFonts w:cs="Arial"/>
                <w:iCs/>
                <w:color w:val="000000"/>
              </w:rPr>
            </w:pPr>
            <w:r>
              <w:rPr>
                <w:rFonts w:cs="Arial"/>
                <w:iCs/>
                <w:color w:val="000000"/>
              </w:rPr>
              <w:t>Review and approve</w:t>
            </w:r>
          </w:p>
        </w:tc>
      </w:tr>
      <w:tr w:rsidR="006457B2" w:rsidRPr="00735904" w14:paraId="3DBC6967" w14:textId="77777777" w:rsidTr="00074530">
        <w:tc>
          <w:tcPr>
            <w:tcW w:w="1620" w:type="dxa"/>
          </w:tcPr>
          <w:p w14:paraId="090CA3A7" w14:textId="581A1DC7" w:rsidR="006457B2" w:rsidRDefault="006457B2" w:rsidP="00074530">
            <w:pPr>
              <w:pStyle w:val="Tabletext"/>
              <w:jc w:val="center"/>
              <w:rPr>
                <w:rFonts w:cs="Arial"/>
                <w:iCs/>
                <w:color w:val="000000"/>
              </w:rPr>
            </w:pPr>
            <w:r>
              <w:rPr>
                <w:rFonts w:cs="Arial"/>
                <w:iCs/>
                <w:color w:val="000000"/>
              </w:rPr>
              <w:t>Jessica D</w:t>
            </w:r>
            <w:r w:rsidR="002E2D7E">
              <w:rPr>
                <w:rFonts w:cs="Arial"/>
                <w:iCs/>
                <w:color w:val="000000"/>
              </w:rPr>
              <w:t>.</w:t>
            </w:r>
          </w:p>
        </w:tc>
        <w:tc>
          <w:tcPr>
            <w:tcW w:w="3420" w:type="dxa"/>
          </w:tcPr>
          <w:p w14:paraId="44EF0094" w14:textId="77777777" w:rsidR="006457B2" w:rsidRDefault="006457B2" w:rsidP="00074530">
            <w:pPr>
              <w:pStyle w:val="Tabletext"/>
              <w:rPr>
                <w:rFonts w:cs="Arial"/>
                <w:iCs/>
                <w:color w:val="000000"/>
              </w:rPr>
            </w:pPr>
            <w:r>
              <w:rPr>
                <w:rFonts w:cs="Arial"/>
                <w:iCs/>
                <w:color w:val="000000"/>
              </w:rPr>
              <w:t>Project Manager</w:t>
            </w:r>
          </w:p>
        </w:tc>
        <w:tc>
          <w:tcPr>
            <w:tcW w:w="3420" w:type="dxa"/>
          </w:tcPr>
          <w:p w14:paraId="1FF60F79" w14:textId="77777777" w:rsidR="006457B2" w:rsidRDefault="006457B2" w:rsidP="00074530">
            <w:pPr>
              <w:pStyle w:val="Tabletext"/>
              <w:rPr>
                <w:rFonts w:cs="Arial"/>
                <w:iCs/>
                <w:color w:val="000000"/>
              </w:rPr>
            </w:pPr>
            <w:r>
              <w:rPr>
                <w:rFonts w:cs="Arial"/>
                <w:iCs/>
                <w:color w:val="000000"/>
              </w:rPr>
              <w:t>Quality mentoring &amp; coaching</w:t>
            </w:r>
          </w:p>
        </w:tc>
      </w:tr>
      <w:tr w:rsidR="006457B2" w:rsidRPr="00735904" w14:paraId="5A02530B" w14:textId="77777777" w:rsidTr="00074530">
        <w:tc>
          <w:tcPr>
            <w:tcW w:w="1620" w:type="dxa"/>
          </w:tcPr>
          <w:p w14:paraId="00246319" w14:textId="41AE3136" w:rsidR="006457B2" w:rsidRDefault="006457B2" w:rsidP="00074530">
            <w:pPr>
              <w:pStyle w:val="Tabletext"/>
              <w:jc w:val="center"/>
              <w:rPr>
                <w:rFonts w:cs="Arial"/>
                <w:iCs/>
                <w:color w:val="000000"/>
              </w:rPr>
            </w:pPr>
            <w:r>
              <w:rPr>
                <w:rFonts w:cs="Arial"/>
                <w:iCs/>
                <w:color w:val="000000"/>
              </w:rPr>
              <w:t>Nelmi P</w:t>
            </w:r>
            <w:r w:rsidR="002E2D7E">
              <w:rPr>
                <w:rFonts w:cs="Arial"/>
                <w:iCs/>
                <w:color w:val="000000"/>
              </w:rPr>
              <w:t>.</w:t>
            </w:r>
          </w:p>
        </w:tc>
        <w:tc>
          <w:tcPr>
            <w:tcW w:w="3420" w:type="dxa"/>
          </w:tcPr>
          <w:p w14:paraId="0EFA5EEC" w14:textId="77777777" w:rsidR="006457B2" w:rsidRDefault="006457B2" w:rsidP="00074530">
            <w:pPr>
              <w:pStyle w:val="Tabletext"/>
              <w:rPr>
                <w:rFonts w:cs="Arial"/>
                <w:iCs/>
                <w:color w:val="000000"/>
              </w:rPr>
            </w:pPr>
            <w:r>
              <w:rPr>
                <w:rFonts w:cs="Arial"/>
                <w:iCs/>
                <w:color w:val="000000"/>
              </w:rPr>
              <w:t>Tech lead</w:t>
            </w:r>
          </w:p>
        </w:tc>
        <w:tc>
          <w:tcPr>
            <w:tcW w:w="3420" w:type="dxa"/>
          </w:tcPr>
          <w:p w14:paraId="361836FD" w14:textId="77777777" w:rsidR="006457B2" w:rsidRDefault="006457B2" w:rsidP="00074530">
            <w:pPr>
              <w:pStyle w:val="Tabletext"/>
              <w:rPr>
                <w:rFonts w:cs="Arial"/>
                <w:iCs/>
                <w:color w:val="000000"/>
              </w:rPr>
            </w:pPr>
            <w:r>
              <w:rPr>
                <w:rFonts w:cs="Arial"/>
                <w:iCs/>
                <w:color w:val="000000"/>
              </w:rPr>
              <w:t>Quality audits and builds</w:t>
            </w:r>
          </w:p>
        </w:tc>
      </w:tr>
      <w:tr w:rsidR="006457B2" w:rsidRPr="00735904" w14:paraId="75A05655" w14:textId="77777777" w:rsidTr="00074530">
        <w:tc>
          <w:tcPr>
            <w:tcW w:w="1620" w:type="dxa"/>
          </w:tcPr>
          <w:p w14:paraId="2638B5D3" w14:textId="494056DD" w:rsidR="006457B2" w:rsidRDefault="006457B2" w:rsidP="00074530">
            <w:pPr>
              <w:pStyle w:val="Tabletext"/>
              <w:jc w:val="center"/>
              <w:rPr>
                <w:rFonts w:cs="Arial"/>
                <w:iCs/>
                <w:color w:val="000000"/>
              </w:rPr>
            </w:pPr>
            <w:r>
              <w:rPr>
                <w:rFonts w:cs="Arial"/>
                <w:iCs/>
                <w:color w:val="000000"/>
              </w:rPr>
              <w:t>Tonisha B</w:t>
            </w:r>
            <w:r w:rsidR="002E2D7E">
              <w:rPr>
                <w:rFonts w:cs="Arial"/>
                <w:iCs/>
                <w:color w:val="000000"/>
              </w:rPr>
              <w:t>.</w:t>
            </w:r>
          </w:p>
        </w:tc>
        <w:tc>
          <w:tcPr>
            <w:tcW w:w="3420" w:type="dxa"/>
          </w:tcPr>
          <w:p w14:paraId="68A4178C" w14:textId="77777777" w:rsidR="006457B2" w:rsidRDefault="006457B2" w:rsidP="00074530">
            <w:pPr>
              <w:pStyle w:val="Tabletext"/>
              <w:rPr>
                <w:rFonts w:cs="Arial"/>
                <w:iCs/>
                <w:color w:val="000000"/>
              </w:rPr>
            </w:pPr>
            <w:r>
              <w:rPr>
                <w:rFonts w:cs="Arial"/>
                <w:iCs/>
                <w:color w:val="000000"/>
              </w:rPr>
              <w:t>Software Lead Developer</w:t>
            </w:r>
          </w:p>
        </w:tc>
        <w:tc>
          <w:tcPr>
            <w:tcW w:w="3420" w:type="dxa"/>
          </w:tcPr>
          <w:p w14:paraId="7A284307" w14:textId="77777777" w:rsidR="006457B2" w:rsidRDefault="006457B2" w:rsidP="00074530">
            <w:pPr>
              <w:pStyle w:val="Tabletext"/>
              <w:rPr>
                <w:rFonts w:cs="Arial"/>
                <w:iCs/>
                <w:color w:val="000000"/>
              </w:rPr>
            </w:pPr>
            <w:r>
              <w:rPr>
                <w:rFonts w:cs="Arial"/>
                <w:iCs/>
                <w:color w:val="000000"/>
              </w:rPr>
              <w:t xml:space="preserve">Quality programming </w:t>
            </w:r>
          </w:p>
        </w:tc>
      </w:tr>
    </w:tbl>
    <w:p w14:paraId="231CDF36" w14:textId="77777777" w:rsidR="006457B2" w:rsidRPr="005643CF" w:rsidRDefault="006457B2" w:rsidP="006457B2">
      <w:pPr>
        <w:pStyle w:val="Heading2"/>
        <w:rPr>
          <w:rFonts w:ascii="Arial" w:hAnsi="Arial" w:cs="Arial"/>
        </w:rPr>
      </w:pPr>
      <w:bookmarkStart w:id="26" w:name="_Toc507964895"/>
      <w:r w:rsidRPr="00735904">
        <w:rPr>
          <w:rFonts w:ascii="Arial" w:hAnsi="Arial" w:cs="Arial"/>
        </w:rPr>
        <w:t>Tools, Environment, and Interfaces</w:t>
      </w:r>
      <w:bookmarkEnd w:id="26"/>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6457B2" w:rsidRPr="00735904" w14:paraId="3B976979" w14:textId="77777777" w:rsidTr="00074530">
        <w:tc>
          <w:tcPr>
            <w:tcW w:w="1620" w:type="dxa"/>
            <w:shd w:val="clear" w:color="auto" w:fill="D9D9D9"/>
          </w:tcPr>
          <w:p w14:paraId="25ABD67D" w14:textId="77777777" w:rsidR="006457B2" w:rsidRPr="00735904" w:rsidRDefault="006457B2" w:rsidP="00074530">
            <w:pPr>
              <w:pStyle w:val="tabletxt"/>
              <w:jc w:val="center"/>
              <w:rPr>
                <w:rFonts w:ascii="Arial" w:hAnsi="Arial"/>
                <w:b/>
                <w:bCs/>
              </w:rPr>
            </w:pPr>
            <w:r w:rsidRPr="00735904">
              <w:rPr>
                <w:rFonts w:ascii="Arial" w:hAnsi="Arial"/>
                <w:b/>
                <w:bCs/>
              </w:rPr>
              <w:t>Tool</w:t>
            </w:r>
          </w:p>
        </w:tc>
        <w:tc>
          <w:tcPr>
            <w:tcW w:w="6840" w:type="dxa"/>
            <w:shd w:val="clear" w:color="auto" w:fill="D9D9D9"/>
          </w:tcPr>
          <w:p w14:paraId="4C5031E8" w14:textId="77777777" w:rsidR="006457B2" w:rsidRPr="00735904" w:rsidRDefault="006457B2" w:rsidP="00074530">
            <w:pPr>
              <w:pStyle w:val="tabletxt"/>
              <w:jc w:val="center"/>
              <w:rPr>
                <w:rFonts w:ascii="Arial" w:hAnsi="Arial"/>
                <w:b/>
                <w:bCs/>
              </w:rPr>
            </w:pPr>
            <w:r w:rsidRPr="00735904">
              <w:rPr>
                <w:rFonts w:ascii="Arial" w:hAnsi="Arial"/>
                <w:b/>
                <w:bCs/>
              </w:rPr>
              <w:t>Description</w:t>
            </w:r>
          </w:p>
        </w:tc>
      </w:tr>
      <w:tr w:rsidR="006457B2" w:rsidRPr="00735904" w14:paraId="41D0A6BF" w14:textId="77777777" w:rsidTr="00074530">
        <w:tc>
          <w:tcPr>
            <w:tcW w:w="1620" w:type="dxa"/>
          </w:tcPr>
          <w:p w14:paraId="3AB618C8" w14:textId="77777777" w:rsidR="006457B2" w:rsidRPr="00735904" w:rsidRDefault="006457B2" w:rsidP="00074530">
            <w:pPr>
              <w:pStyle w:val="Tabletext"/>
              <w:jc w:val="center"/>
              <w:rPr>
                <w:rFonts w:cs="Arial"/>
              </w:rPr>
            </w:pPr>
            <w:r>
              <w:rPr>
                <w:rFonts w:cs="Arial"/>
              </w:rPr>
              <w:t>CIS L1</w:t>
            </w:r>
          </w:p>
        </w:tc>
        <w:tc>
          <w:tcPr>
            <w:tcW w:w="6840" w:type="dxa"/>
          </w:tcPr>
          <w:p w14:paraId="76E1719E" w14:textId="77777777" w:rsidR="006457B2" w:rsidRDefault="006457B2" w:rsidP="00074530">
            <w:pPr>
              <w:pStyle w:val="Tabletext"/>
              <w:rPr>
                <w:rFonts w:cs="Arial"/>
                <w:iCs/>
                <w:color w:val="000000"/>
              </w:rPr>
            </w:pPr>
            <w:r>
              <w:rPr>
                <w:rFonts w:cs="Arial"/>
                <w:iCs/>
                <w:color w:val="000000"/>
              </w:rPr>
              <w:t xml:space="preserve">Center for Internet Security </w:t>
            </w:r>
          </w:p>
        </w:tc>
      </w:tr>
      <w:tr w:rsidR="006457B2" w:rsidRPr="00735904" w14:paraId="2884FECF" w14:textId="77777777" w:rsidTr="00074530">
        <w:tc>
          <w:tcPr>
            <w:tcW w:w="1620" w:type="dxa"/>
          </w:tcPr>
          <w:p w14:paraId="7C99BA09" w14:textId="77777777" w:rsidR="006457B2" w:rsidRPr="00735904" w:rsidRDefault="006457B2" w:rsidP="00074530">
            <w:pPr>
              <w:pStyle w:val="Tabletext"/>
              <w:jc w:val="center"/>
              <w:rPr>
                <w:rFonts w:cs="Arial"/>
              </w:rPr>
            </w:pPr>
            <w:r>
              <w:rPr>
                <w:rFonts w:cs="Arial"/>
              </w:rPr>
              <w:t xml:space="preserve">GPO </w:t>
            </w:r>
          </w:p>
        </w:tc>
        <w:tc>
          <w:tcPr>
            <w:tcW w:w="6840" w:type="dxa"/>
          </w:tcPr>
          <w:p w14:paraId="3082E481" w14:textId="77777777" w:rsidR="006457B2" w:rsidRDefault="006457B2" w:rsidP="00074530">
            <w:pPr>
              <w:pStyle w:val="Tabletext"/>
              <w:rPr>
                <w:rFonts w:cs="Arial"/>
                <w:iCs/>
                <w:color w:val="000000"/>
              </w:rPr>
            </w:pPr>
            <w:r>
              <w:rPr>
                <w:rFonts w:cs="Arial"/>
                <w:iCs/>
                <w:color w:val="000000"/>
              </w:rPr>
              <w:t xml:space="preserve">GPO for server hardening against established protocols </w:t>
            </w:r>
          </w:p>
        </w:tc>
      </w:tr>
      <w:tr w:rsidR="006457B2" w:rsidRPr="00735904" w14:paraId="09BE9E93" w14:textId="77777777" w:rsidTr="00074530">
        <w:tc>
          <w:tcPr>
            <w:tcW w:w="1620" w:type="dxa"/>
          </w:tcPr>
          <w:p w14:paraId="11300BCA" w14:textId="77777777" w:rsidR="006457B2" w:rsidRDefault="006457B2" w:rsidP="00074530">
            <w:pPr>
              <w:pStyle w:val="Tabletext"/>
              <w:jc w:val="center"/>
              <w:rPr>
                <w:rFonts w:cs="Arial"/>
              </w:rPr>
            </w:pPr>
            <w:r>
              <w:rPr>
                <w:rFonts w:cs="Arial"/>
              </w:rPr>
              <w:t>FIPS Crypto</w:t>
            </w:r>
          </w:p>
        </w:tc>
        <w:tc>
          <w:tcPr>
            <w:tcW w:w="6840" w:type="dxa"/>
          </w:tcPr>
          <w:p w14:paraId="7B410DE2" w14:textId="77777777" w:rsidR="006457B2" w:rsidRDefault="006457B2" w:rsidP="00074530">
            <w:pPr>
              <w:pStyle w:val="Tabletext"/>
              <w:rPr>
                <w:rFonts w:cs="Arial"/>
                <w:iCs/>
                <w:color w:val="000000"/>
              </w:rPr>
            </w:pPr>
            <w:r>
              <w:rPr>
                <w:rFonts w:cs="Arial"/>
                <w:iCs/>
                <w:color w:val="000000"/>
              </w:rPr>
              <w:t>Review SSL/TSL Library for correct encryption level</w:t>
            </w:r>
          </w:p>
        </w:tc>
      </w:tr>
    </w:tbl>
    <w:p w14:paraId="70D63076" w14:textId="77777777" w:rsidR="006457B2" w:rsidRPr="00735904" w:rsidRDefault="006457B2" w:rsidP="006457B2">
      <w:pPr>
        <w:pStyle w:val="Heading1"/>
        <w:rPr>
          <w:rFonts w:ascii="Arial" w:hAnsi="Arial" w:cs="Arial"/>
        </w:rPr>
      </w:pPr>
      <w:bookmarkStart w:id="27" w:name="_Toc507964896"/>
      <w:r w:rsidRPr="00735904">
        <w:rPr>
          <w:rFonts w:ascii="Arial" w:hAnsi="Arial" w:cs="Arial"/>
        </w:rPr>
        <w:t>Project Quality Management</w:t>
      </w:r>
      <w:bookmarkEnd w:id="27"/>
    </w:p>
    <w:p w14:paraId="640E0E82" w14:textId="77777777" w:rsidR="006457B2" w:rsidRPr="00735904" w:rsidRDefault="006457B2" w:rsidP="006457B2">
      <w:pPr>
        <w:rPr>
          <w:rFonts w:ascii="Arial" w:hAnsi="Arial" w:cs="Arial"/>
        </w:rPr>
      </w:pPr>
      <w:r w:rsidRPr="00735904">
        <w:rPr>
          <w:rFonts w:ascii="Arial" w:hAnsi="Arial" w:cs="Arial"/>
        </w:rPr>
        <w:t>At the highest of levels</w:t>
      </w:r>
      <w:r>
        <w:rPr>
          <w:rFonts w:ascii="Arial" w:hAnsi="Arial" w:cs="Arial"/>
        </w:rPr>
        <w:t>,</w:t>
      </w:r>
      <w:r w:rsidRPr="00735904">
        <w:rPr>
          <w:rFonts w:ascii="Arial" w:hAnsi="Arial" w:cs="Arial"/>
        </w:rPr>
        <w:t xml:space="preserve"> Quality Management involves planning, doing, checking, and acting to improve project quality standards. PMI PMBOK breaks the practice of Quality Management into three process groups: Quality Planning (QP), Quality Assurance (QA)</w:t>
      </w:r>
      <w:r>
        <w:rPr>
          <w:rFonts w:ascii="Arial" w:hAnsi="Arial" w:cs="Arial"/>
        </w:rPr>
        <w:t>,</w:t>
      </w:r>
      <w:r w:rsidRPr="00735904">
        <w:rPr>
          <w:rFonts w:ascii="Arial" w:hAnsi="Arial" w:cs="Arial"/>
        </w:rPr>
        <w:t xml:space="preserve"> and Quality Control (QC). The following sections define how this project will apply to each of these practice groups to define, monitor</w:t>
      </w:r>
      <w:r>
        <w:rPr>
          <w:rFonts w:ascii="Arial" w:hAnsi="Arial" w:cs="Arial"/>
        </w:rPr>
        <w:t>,</w:t>
      </w:r>
      <w:r w:rsidRPr="00735904">
        <w:rPr>
          <w:rFonts w:ascii="Arial" w:hAnsi="Arial" w:cs="Arial"/>
        </w:rPr>
        <w:t xml:space="preserve"> and control quality standards.</w:t>
      </w:r>
    </w:p>
    <w:p w14:paraId="0A4F83F2" w14:textId="77777777" w:rsidR="006457B2" w:rsidRPr="00735904" w:rsidRDefault="006457B2" w:rsidP="006457B2">
      <w:pPr>
        <w:pStyle w:val="Heading2"/>
        <w:rPr>
          <w:rFonts w:ascii="Arial" w:hAnsi="Arial" w:cs="Arial"/>
        </w:rPr>
      </w:pPr>
      <w:bookmarkStart w:id="28" w:name="_Toc507964897"/>
      <w:r w:rsidRPr="00735904">
        <w:rPr>
          <w:rFonts w:ascii="Arial" w:hAnsi="Arial" w:cs="Arial"/>
        </w:rPr>
        <w:t>Quality Planning</w:t>
      </w:r>
      <w:bookmarkEnd w:id="28"/>
    </w:p>
    <w:p w14:paraId="278591EA" w14:textId="77777777" w:rsidR="006457B2" w:rsidRPr="00D766D1" w:rsidRDefault="006457B2" w:rsidP="006457B2">
      <w:pPr>
        <w:pStyle w:val="BodyText"/>
      </w:pPr>
      <w:r>
        <w:t xml:space="preserve">During this project, several quality standards are being applied. CIS baselines for all hardware, FIPS for all data being encrypted, and PMI PMP for project phase management and budget review. As for all hardware, to ensure that the systems are hardened according to CIS L1 baselines, we will be employing the CIS assessor tool post-build and present a satisfactory score. Similarly, using strong cryptographic measures on all data (both in motion and at rest) is vital as the software natively contains PII (personally identifiable information). We will apply FIPS crypto SSL/TSL library validation and present a satisfactory score report to the client. Finally, for all project management, we will use PMI standards for Project management and task management for adherence to schedule and budget. Weekly start-stop-stuck meetings will measure performance. </w:t>
      </w:r>
    </w:p>
    <w:p w14:paraId="4A3B7DEC" w14:textId="77777777" w:rsidR="006457B2" w:rsidRPr="00735904" w:rsidRDefault="006457B2" w:rsidP="006457B2">
      <w:pPr>
        <w:pStyle w:val="Heading3"/>
        <w:rPr>
          <w:rFonts w:ascii="Arial" w:hAnsi="Arial" w:cs="Arial"/>
        </w:rPr>
      </w:pPr>
      <w:bookmarkStart w:id="29" w:name="_Toc507964898"/>
      <w:r w:rsidRPr="00735904">
        <w:rPr>
          <w:rFonts w:ascii="Arial" w:hAnsi="Arial" w:cs="Arial"/>
        </w:rPr>
        <w:t>Define Project Quality</w:t>
      </w:r>
      <w:bookmarkEnd w:id="29"/>
    </w:p>
    <w:p w14:paraId="675A9E40" w14:textId="77777777" w:rsidR="006457B2" w:rsidRPr="00757173" w:rsidRDefault="006457B2" w:rsidP="006457B2">
      <w:pPr>
        <w:pStyle w:val="BodyText"/>
      </w:pPr>
      <w:r>
        <w:t>Project quality standards will align with industry best practices for C.I.A. and regulatory guidelines.  Our goal in the completion of this project is to provide a functional and working time entry system that is delivered both on time and on budget. It is noted that significant effort is being made to include security and functionality metrics into the design and build of the new system. During the weekly start-stop-stuck meetings, the obtaining of these best practices and regulatory guidelines will be reviewed and discussed.</w:t>
      </w:r>
    </w:p>
    <w:p w14:paraId="1A75DD16" w14:textId="77777777" w:rsidR="006457B2" w:rsidRPr="00D766D1" w:rsidRDefault="006457B2" w:rsidP="006457B2">
      <w:pPr>
        <w:pStyle w:val="BodyText"/>
      </w:pPr>
    </w:p>
    <w:p w14:paraId="36AF54AF" w14:textId="77777777" w:rsidR="006457B2" w:rsidRPr="00735904" w:rsidRDefault="006457B2" w:rsidP="006457B2">
      <w:pPr>
        <w:pStyle w:val="Heading3"/>
        <w:rPr>
          <w:rFonts w:ascii="Arial" w:hAnsi="Arial" w:cs="Arial"/>
        </w:rPr>
      </w:pPr>
      <w:bookmarkStart w:id="30" w:name="_Toc507964899"/>
      <w:r w:rsidRPr="00735904">
        <w:rPr>
          <w:rFonts w:ascii="Arial" w:hAnsi="Arial" w:cs="Arial"/>
        </w:rPr>
        <w:lastRenderedPageBreak/>
        <w:t>Measure Project Quality</w:t>
      </w:r>
      <w:bookmarkEnd w:id="30"/>
    </w:p>
    <w:p w14:paraId="7F50802F" w14:textId="77777777" w:rsidR="006457B2" w:rsidRPr="00757173" w:rsidRDefault="006457B2" w:rsidP="006457B2">
      <w:pPr>
        <w:pStyle w:val="BodyText"/>
      </w:pPr>
      <w:r>
        <w:t xml:space="preserve">Project quality standards will be measured using industry-standard tools to validate quality in hardware build, networking, and Software installed and backed up. Once the milestone is considered complete by Tiempo, the customer will receive the noted validation (see section 3.1 for evidentiary proof documents) of completion reports. These reports will be presented in the weekly meeting for review before the milestone is considered complete. </w:t>
      </w:r>
    </w:p>
    <w:p w14:paraId="4E527745" w14:textId="77777777" w:rsidR="006457B2" w:rsidRPr="00757173" w:rsidRDefault="006457B2" w:rsidP="006457B2">
      <w:pPr>
        <w:pStyle w:val="BodyText"/>
      </w:pPr>
    </w:p>
    <w:p w14:paraId="4CB676FF" w14:textId="77777777" w:rsidR="006457B2" w:rsidRPr="00735904" w:rsidRDefault="006457B2" w:rsidP="006457B2">
      <w:pPr>
        <w:pStyle w:val="Heading2"/>
        <w:rPr>
          <w:rFonts w:ascii="Arial" w:hAnsi="Arial" w:cs="Arial"/>
        </w:rPr>
      </w:pPr>
      <w:bookmarkStart w:id="31" w:name="_Toc507964900"/>
      <w:r w:rsidRPr="00735904">
        <w:rPr>
          <w:rFonts w:ascii="Arial" w:hAnsi="Arial" w:cs="Arial"/>
        </w:rPr>
        <w:t>Quality Assurance</w:t>
      </w:r>
      <w:bookmarkEnd w:id="31"/>
    </w:p>
    <w:p w14:paraId="0EFFE1D1" w14:textId="77777777" w:rsidR="006457B2" w:rsidRPr="00C252E6" w:rsidRDefault="006457B2" w:rsidP="006457B2">
      <w:pPr>
        <w:pStyle w:val="BodyText"/>
      </w:pPr>
      <w:r>
        <w:t xml:space="preserve">At the completion of each milestone, the corresponding supporting documents (CIS L1 assessor compliance report, FIPS crypto report, Budget report) will be presented and reviewed BEFORE Tiempo proceeds to the next block of work. Customer signoff will be obtained and recorded in the master document set. This information will be reviewed in the start-stop-stuck meeting with key stakeholders. If this meeting is delayed, the project timeline could be impacted, therefore, all executive sponsors must attend each meeting or provide a proxy who is authorized to approve progress. </w:t>
      </w:r>
    </w:p>
    <w:p w14:paraId="0986C5DA" w14:textId="77777777" w:rsidR="006457B2" w:rsidRPr="00735904" w:rsidRDefault="006457B2" w:rsidP="006457B2">
      <w:pPr>
        <w:pStyle w:val="Heading3"/>
        <w:rPr>
          <w:rFonts w:ascii="Arial" w:hAnsi="Arial" w:cs="Arial"/>
        </w:rPr>
      </w:pPr>
      <w:bookmarkStart w:id="32" w:name="_Toc507964901"/>
      <w:r w:rsidRPr="00735904">
        <w:rPr>
          <w:rFonts w:ascii="Arial" w:hAnsi="Arial" w:cs="Arial"/>
        </w:rPr>
        <w:t>Analyze Project Quality</w:t>
      </w:r>
      <w:bookmarkEnd w:id="32"/>
    </w:p>
    <w:p w14:paraId="1260F525" w14:textId="77777777" w:rsidR="006457B2" w:rsidRPr="003D4F9E" w:rsidRDefault="006457B2" w:rsidP="006457B2">
      <w:pPr>
        <w:pStyle w:val="BodyText"/>
      </w:pPr>
      <w:r>
        <w:t xml:space="preserve">Ahead of the weekly start-stop-stuck meeting the Project Manager (PM) will interface with respective team leads to review status and challenges. Post-review, a delta list will be provided to the key stakeholders of all tasks that are currently due, as well as next week's schedule of events. This document will serve as a working task list for comparison to both timing and budget. </w:t>
      </w:r>
    </w:p>
    <w:p w14:paraId="2CA941B8" w14:textId="77777777" w:rsidR="006457B2" w:rsidRPr="00C252E6" w:rsidRDefault="006457B2" w:rsidP="006457B2">
      <w:pPr>
        <w:pStyle w:val="Heading3"/>
        <w:rPr>
          <w:rFonts w:ascii="Arial" w:hAnsi="Arial" w:cs="Arial"/>
        </w:rPr>
      </w:pPr>
      <w:bookmarkStart w:id="33" w:name="_Toc507964902"/>
      <w:r w:rsidRPr="00735904">
        <w:rPr>
          <w:rFonts w:ascii="Arial" w:hAnsi="Arial" w:cs="Arial"/>
        </w:rPr>
        <w:t>Improve Project Qualit</w:t>
      </w:r>
      <w:bookmarkEnd w:id="33"/>
      <w:r>
        <w:rPr>
          <w:rFonts w:ascii="Arial" w:hAnsi="Arial" w:cs="Arial"/>
        </w:rPr>
        <w:t>y</w:t>
      </w:r>
    </w:p>
    <w:p w14:paraId="744AE8F0" w14:textId="77777777" w:rsidR="006457B2" w:rsidRPr="003D4F9E" w:rsidRDefault="006457B2" w:rsidP="006457B2">
      <w:pPr>
        <w:pStyle w:val="BodyText"/>
      </w:pPr>
      <w:r>
        <w:t xml:space="preserve">To ensure that satisfactory efforts are deployed, weekly start-stop-stuck meetings will include a budget/forecast analysis. This forecast is meant to demonstrate both successful quality control (as noted above, once a milestone is reached, client quality signoff must be received before proceeding) and alignment with budget requirements. </w:t>
      </w:r>
    </w:p>
    <w:p w14:paraId="78D728C2" w14:textId="77777777" w:rsidR="006457B2" w:rsidRPr="00735904" w:rsidRDefault="006457B2" w:rsidP="006457B2">
      <w:pPr>
        <w:pStyle w:val="Heading2"/>
        <w:rPr>
          <w:rFonts w:ascii="Arial" w:hAnsi="Arial" w:cs="Arial"/>
        </w:rPr>
      </w:pPr>
      <w:bookmarkStart w:id="34" w:name="_Toc507964903"/>
      <w:r w:rsidRPr="00735904">
        <w:rPr>
          <w:rFonts w:ascii="Arial" w:hAnsi="Arial" w:cs="Arial"/>
        </w:rPr>
        <w:t>Quality Control</w:t>
      </w:r>
      <w:bookmarkEnd w:id="34"/>
    </w:p>
    <w:p w14:paraId="71439821" w14:textId="77777777" w:rsidR="006457B2" w:rsidRPr="003D4F9E" w:rsidRDefault="006457B2" w:rsidP="006457B2">
      <w:pPr>
        <w:pStyle w:val="BodyText"/>
      </w:pPr>
      <w:r>
        <w:t xml:space="preserve">Throughout the project, the PM will review adherence to the proposed schedule for the purpose of identifying delays and stops to maintain the schedule and budget. The PM will have full control and responsibility for staffing to meet the stated milestone dates. Progress will be reviewed weekly in the client-facing start-stop-stuck meeting. </w:t>
      </w:r>
    </w:p>
    <w:bookmarkEnd w:id="3"/>
    <w:bookmarkEnd w:id="7"/>
    <w:bookmarkEnd w:id="8"/>
    <w:bookmarkEnd w:id="9"/>
    <w:bookmarkEnd w:id="10"/>
    <w:bookmarkEnd w:id="11"/>
    <w:bookmarkEnd w:id="12"/>
    <w:bookmarkEnd w:id="13"/>
    <w:bookmarkEnd w:id="14"/>
    <w:bookmarkEnd w:id="15"/>
    <w:bookmarkEnd w:id="24"/>
    <w:bookmarkEnd w:id="25"/>
    <w:p w14:paraId="49301B5B" w14:textId="77777777" w:rsidR="006457B2" w:rsidRPr="00735904" w:rsidRDefault="006457B2" w:rsidP="006457B2">
      <w:pPr>
        <w:pStyle w:val="Appendix"/>
        <w:rPr>
          <w:rFonts w:ascii="Arial" w:hAnsi="Arial" w:cs="Arial"/>
        </w:rPr>
      </w:pPr>
      <w:r w:rsidRPr="00735904">
        <w:rPr>
          <w:rFonts w:ascii="Arial" w:hAnsi="Arial" w:cs="Arial"/>
        </w:rPr>
        <w:br w:type="page"/>
      </w:r>
      <w:bookmarkStart w:id="35" w:name="_Toc507964904"/>
      <w:r w:rsidRPr="00735904">
        <w:rPr>
          <w:rFonts w:ascii="Arial" w:hAnsi="Arial" w:cs="Arial"/>
        </w:rPr>
        <w:lastRenderedPageBreak/>
        <w:t>Appendix A: Project Quality Management Plan Approval</w:t>
      </w:r>
      <w:bookmarkEnd w:id="35"/>
    </w:p>
    <w:p w14:paraId="55964527" w14:textId="77777777" w:rsidR="006457B2" w:rsidRDefault="006457B2" w:rsidP="006457B2">
      <w:pPr>
        <w:rPr>
          <w:rFonts w:ascii="Arial" w:hAnsi="Arial" w:cs="Arial"/>
        </w:rPr>
      </w:pPr>
      <w:r w:rsidRPr="00735904">
        <w:rPr>
          <w:rFonts w:ascii="Arial" w:hAnsi="Arial" w:cs="Arial"/>
        </w:rPr>
        <w:t xml:space="preserve">The undersigned acknowledge they have reviewed the </w:t>
      </w:r>
      <w:r>
        <w:rPr>
          <w:rFonts w:ascii="Arial" w:hAnsi="Arial" w:cs="Arial"/>
          <w:iCs/>
          <w:color w:val="000000"/>
        </w:rPr>
        <w:fldChar w:fldCharType="begin"/>
      </w:r>
      <w:r>
        <w:rPr>
          <w:rFonts w:ascii="Arial" w:hAnsi="Arial" w:cs="Arial"/>
          <w:iCs/>
          <w:color w:val="000000"/>
        </w:rPr>
        <w:instrText xml:space="preserve"> DOCPROPERTY  Subject  \* MERGEFORMAT </w:instrText>
      </w:r>
      <w:r>
        <w:rPr>
          <w:rFonts w:ascii="Arial" w:hAnsi="Arial" w:cs="Arial"/>
          <w:iCs/>
          <w:color w:val="000000"/>
        </w:rPr>
        <w:fldChar w:fldCharType="separate"/>
      </w:r>
      <w:r>
        <w:rPr>
          <w:rFonts w:ascii="Arial" w:hAnsi="Arial" w:cs="Arial"/>
          <w:iCs/>
          <w:color w:val="000000"/>
        </w:rPr>
        <w:t>Tiempo Software upgrade</w:t>
      </w:r>
      <w:r>
        <w:rPr>
          <w:rFonts w:ascii="Arial" w:hAnsi="Arial" w:cs="Arial"/>
          <w:iCs/>
          <w:color w:val="000000"/>
        </w:rPr>
        <w:fldChar w:fldCharType="end"/>
      </w:r>
      <w:r w:rsidRPr="00735904">
        <w:rPr>
          <w:rFonts w:ascii="Arial" w:hAnsi="Arial" w:cs="Arial"/>
        </w:rPr>
        <w:t xml:space="preserve"> </w:t>
      </w:r>
      <w:r w:rsidRPr="00735904">
        <w:rPr>
          <w:rFonts w:ascii="Arial" w:hAnsi="Arial" w:cs="Arial"/>
          <w:b/>
        </w:rPr>
        <w:t>Project Quality Management Plan</w:t>
      </w:r>
      <w:r w:rsidRPr="00735904">
        <w:rPr>
          <w:rFonts w:ascii="Arial" w:hAnsi="Arial" w:cs="Arial"/>
        </w:rPr>
        <w:t xml:space="preserve"> and agree with the approach it presents. Changes to this </w:t>
      </w:r>
      <w:r w:rsidRPr="00735904">
        <w:rPr>
          <w:rFonts w:ascii="Arial" w:hAnsi="Arial" w:cs="Arial"/>
          <w:b/>
        </w:rPr>
        <w:t>Project Quality Management Plan</w:t>
      </w:r>
      <w:r w:rsidRPr="00735904">
        <w:rPr>
          <w:rFonts w:ascii="Arial" w:hAnsi="Arial" w:cs="Arial"/>
        </w:rPr>
        <w:t xml:space="preserve"> will be coordinated with and approved by the undersigned or their designated representatives.</w:t>
      </w:r>
    </w:p>
    <w:p w14:paraId="2026A99B" w14:textId="06455ACE" w:rsidR="006457B2" w:rsidRDefault="006457B2" w:rsidP="006457B2">
      <w:pPr>
        <w:rPr>
          <w:rFonts w:ascii="Arial" w:hAnsi="Arial" w:cs="Arial"/>
        </w:rPr>
      </w:pPr>
      <w:r w:rsidRPr="006457B2">
        <w:rPr>
          <w:rFonts w:ascii="Arial" w:hAnsi="Arial" w:cs="Arial"/>
          <w:noProof/>
        </w:rPr>
        <w:drawing>
          <wp:inline distT="0" distB="0" distL="0" distR="0" wp14:anchorId="56292A82" wp14:editId="405CFAE4">
            <wp:extent cx="5683910" cy="6949040"/>
            <wp:effectExtent l="0" t="0" r="0" b="4445"/>
            <wp:docPr id="1056290820" name="Picture 1" descr="A document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0820" name="Picture 1" descr="A document with writing on it&#10;&#10;Description automatically generated"/>
                    <pic:cNvPicPr/>
                  </pic:nvPicPr>
                  <pic:blipFill>
                    <a:blip r:embed="rId32"/>
                    <a:stretch>
                      <a:fillRect/>
                    </a:stretch>
                  </pic:blipFill>
                  <pic:spPr>
                    <a:xfrm>
                      <a:off x="0" y="0"/>
                      <a:ext cx="5701621" cy="6970694"/>
                    </a:xfrm>
                    <a:prstGeom prst="rect">
                      <a:avLst/>
                    </a:prstGeom>
                  </pic:spPr>
                </pic:pic>
              </a:graphicData>
            </a:graphic>
          </wp:inline>
        </w:drawing>
      </w:r>
    </w:p>
    <w:p w14:paraId="68227239" w14:textId="77777777" w:rsidR="00361E96" w:rsidRDefault="00361E96" w:rsidP="006457B2">
      <w:pPr>
        <w:rPr>
          <w:rFonts w:ascii="Arial" w:hAnsi="Arial" w:cs="Arial"/>
        </w:rPr>
      </w:pPr>
    </w:p>
    <w:p w14:paraId="5408AE24" w14:textId="77777777" w:rsidR="00361E96" w:rsidRDefault="00361E96" w:rsidP="00361E96">
      <w:pPr>
        <w:pStyle w:val="Signature"/>
        <w:rPr>
          <w:color w:val="000000" w:themeColor="text1"/>
          <w:sz w:val="22"/>
          <w:szCs w:val="22"/>
        </w:rPr>
      </w:pPr>
    </w:p>
    <w:p w14:paraId="6C0D7D4F" w14:textId="77777777" w:rsidR="00361E96" w:rsidRDefault="00361E96" w:rsidP="00361E96">
      <w:pPr>
        <w:pStyle w:val="Signature"/>
        <w:rPr>
          <w:color w:val="000000" w:themeColor="text1"/>
          <w:sz w:val="22"/>
          <w:szCs w:val="22"/>
        </w:rPr>
      </w:pPr>
    </w:p>
    <w:p w14:paraId="5C8D1E8F" w14:textId="77777777" w:rsidR="00361E96" w:rsidRDefault="00361E96" w:rsidP="00361E96">
      <w:pPr>
        <w:pStyle w:val="Signature"/>
        <w:rPr>
          <w:color w:val="000000" w:themeColor="text1"/>
          <w:sz w:val="22"/>
          <w:szCs w:val="22"/>
        </w:rPr>
      </w:pPr>
      <w:r>
        <w:rPr>
          <w:rStyle w:val="wacimagecontainer"/>
          <w:rFonts w:ascii="Segoe UI" w:hAnsi="Segoe UI" w:cs="Segoe UI"/>
          <w:b w:val="0"/>
          <w:bCs w:val="0"/>
          <w:noProof/>
          <w:color w:val="000000"/>
          <w:sz w:val="18"/>
          <w:szCs w:val="18"/>
          <w:shd w:val="clear" w:color="auto" w:fill="FFFFFF"/>
        </w:rPr>
        <w:drawing>
          <wp:anchor distT="0" distB="0" distL="114300" distR="114300" simplePos="0" relativeHeight="251696128" behindDoc="0" locked="0" layoutInCell="1" allowOverlap="1" wp14:anchorId="69D52B89" wp14:editId="31F42819">
            <wp:simplePos x="0" y="0"/>
            <wp:positionH relativeFrom="column">
              <wp:posOffset>3854466</wp:posOffset>
            </wp:positionH>
            <wp:positionV relativeFrom="paragraph">
              <wp:posOffset>23791</wp:posOffset>
            </wp:positionV>
            <wp:extent cx="2381250" cy="1562100"/>
            <wp:effectExtent l="0" t="0" r="0" b="0"/>
            <wp:wrapNone/>
            <wp:docPr id="1" name="Picture 1" descr="A logo of a computer with a clock and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computer with a clock and a clock&#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DA2C4B" w14:textId="77777777" w:rsidR="00361E96" w:rsidRDefault="00361E96" w:rsidP="00361E96">
      <w:pPr>
        <w:pStyle w:val="Signature"/>
        <w:rPr>
          <w:color w:val="000000" w:themeColor="text1"/>
          <w:sz w:val="22"/>
          <w:szCs w:val="22"/>
        </w:rPr>
      </w:pPr>
    </w:p>
    <w:p w14:paraId="48E1F2A4" w14:textId="77777777" w:rsidR="00361E96" w:rsidRDefault="00361E96" w:rsidP="00361E96">
      <w:pPr>
        <w:pStyle w:val="Signature"/>
        <w:rPr>
          <w:color w:val="000000" w:themeColor="text1"/>
          <w:sz w:val="22"/>
          <w:szCs w:val="22"/>
        </w:rPr>
      </w:pPr>
    </w:p>
    <w:p w14:paraId="1F265CAA" w14:textId="77777777" w:rsidR="00361E96" w:rsidRDefault="00361E96" w:rsidP="00361E96">
      <w:pPr>
        <w:pStyle w:val="Signature"/>
        <w:rPr>
          <w:color w:val="000000" w:themeColor="text1"/>
          <w:sz w:val="22"/>
          <w:szCs w:val="22"/>
        </w:rPr>
      </w:pPr>
      <w:r w:rsidRPr="0041428F">
        <w:rPr>
          <w:noProof/>
          <w:color w:val="000000" w:themeColor="text1"/>
        </w:rPr>
        <mc:AlternateContent>
          <mc:Choice Requires="wps">
            <w:drawing>
              <wp:anchor distT="0" distB="0" distL="114300" distR="114300" simplePos="0" relativeHeight="251695104" behindDoc="0" locked="0" layoutInCell="1" allowOverlap="1" wp14:anchorId="7EB30E2F" wp14:editId="36342FBD">
                <wp:simplePos x="0" y="0"/>
                <wp:positionH relativeFrom="margin">
                  <wp:posOffset>-319397</wp:posOffset>
                </wp:positionH>
                <wp:positionV relativeFrom="paragraph">
                  <wp:posOffset>108643</wp:posOffset>
                </wp:positionV>
                <wp:extent cx="2876550" cy="847725"/>
                <wp:effectExtent l="19050" t="19050" r="19050" b="28575"/>
                <wp:wrapNone/>
                <wp:docPr id="1987080330" name="Shape 61"/>
                <wp:cNvGraphicFramePr/>
                <a:graphic xmlns:a="http://schemas.openxmlformats.org/drawingml/2006/main">
                  <a:graphicData uri="http://schemas.microsoft.com/office/word/2010/wordprocessingShape">
                    <wps:wsp>
                      <wps:cNvSpPr/>
                      <wps:spPr>
                        <a:xfrm>
                          <a:off x="0" y="0"/>
                          <a:ext cx="2876550" cy="847725"/>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92AA4FF" w14:textId="77777777" w:rsidR="00361E96" w:rsidRPr="00AA089B" w:rsidRDefault="00361E96" w:rsidP="00361E96">
                            <w:pPr>
                              <w:pStyle w:val="Logo"/>
                            </w:pPr>
                            <w:r>
                              <w:t>Stakeholder Register</w:t>
                            </w:r>
                          </w:p>
                        </w:txbxContent>
                      </wps:txbx>
                      <wps:bodyPr wrap="square" lIns="1905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7EB30E2F" id="_x0000_s1034" style="position:absolute;left:0;text-align:left;margin-left:-25.15pt;margin-top:8.55pt;width:226.5pt;height:66.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" filled="f" strokecolor="white [3212]" strokeweight="3pt">
                <v:stroke miterlimit="4"/>
                <v:textbox inset="1.5pt,1.5pt,1.5pt,1.5pt">
                  <w:txbxContent>
                    <w:p w14:paraId="592AA4FF" w14:textId="77777777" w:rsidR="00361E96" w:rsidRPr="00AA089B" w:rsidRDefault="00361E96" w:rsidP="00361E96">
                      <w:pPr>
                        <w:pStyle w:val="Logo"/>
                      </w:pPr>
                      <w:r>
                        <w:t>Stakeholder Register</w:t>
                      </w:r>
                    </w:p>
                  </w:txbxContent>
                </v:textbox>
                <w10:wrap anchorx="margin"/>
              </v:rect>
            </w:pict>
          </mc:Fallback>
        </mc:AlternateContent>
      </w:r>
    </w:p>
    <w:p w14:paraId="1DBDAC7E" w14:textId="77777777" w:rsidR="00361E96" w:rsidRDefault="00361E96" w:rsidP="00361E96">
      <w:pPr>
        <w:pStyle w:val="Signature"/>
        <w:rPr>
          <w:color w:val="000000" w:themeColor="text1"/>
          <w:sz w:val="22"/>
          <w:szCs w:val="22"/>
        </w:rPr>
      </w:pPr>
    </w:p>
    <w:p w14:paraId="108F233C" w14:textId="77777777" w:rsidR="00361E96" w:rsidRDefault="00361E96" w:rsidP="00361E96">
      <w:pPr>
        <w:spacing w:before="120" w:after="0"/>
      </w:pPr>
      <w:r>
        <w:rPr>
          <w:b/>
          <w:bCs/>
          <w:color w:val="000000"/>
          <w:sz w:val="36"/>
          <w:szCs w:val="36"/>
          <w:shd w:val="clear" w:color="auto" w:fill="FFFFFF"/>
        </w:rPr>
        <w:br/>
      </w:r>
      <w:r w:rsidRPr="0041428F">
        <w:rPr>
          <w:noProof/>
        </w:rPr>
        <mc:AlternateContent>
          <mc:Choice Requires="wpg">
            <w:drawing>
              <wp:anchor distT="0" distB="0" distL="114300" distR="114300" simplePos="0" relativeHeight="251694080" behindDoc="1" locked="1" layoutInCell="1" allowOverlap="1" wp14:anchorId="0B183982" wp14:editId="3B62ED85">
                <wp:simplePos x="0" y="0"/>
                <wp:positionH relativeFrom="page">
                  <wp:posOffset>-17780</wp:posOffset>
                </wp:positionH>
                <wp:positionV relativeFrom="paragraph">
                  <wp:posOffset>-1170305</wp:posOffset>
                </wp:positionV>
                <wp:extent cx="8247380" cy="1876425"/>
                <wp:effectExtent l="0" t="0" r="1270" b="9525"/>
                <wp:wrapNone/>
                <wp:docPr id="77908693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1876425"/>
                          <a:chOff x="-7144" y="-7144"/>
                          <a:chExt cx="6005513" cy="1924050"/>
                        </a:xfrm>
                      </wpg:grpSpPr>
                      <wps:wsp>
                        <wps:cNvPr id="1651442166" name="Freeform: Shape 1651442166"/>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666583" name="Freeform: Shape 568666583"/>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096381" name="Freeform: Shape 911096381"/>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045961" name="Freeform: Shape 1767045961"/>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C577E1" id="Graphic 17" o:spid="_x0000_s1026" alt="&quot;&quot;" style="position:absolute;margin-left:-1.4pt;margin-top:-92.15pt;width:649.4pt;height:147.75pt;z-index:-251622400;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">
                <v:shape id="Freeform: Shape 1651442166"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568666583"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911096381"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1767045961"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361E96" w:rsidRPr="0041428F" w14:paraId="76A89DE1" w14:textId="77777777" w:rsidTr="004935EE">
        <w:trPr>
          <w:trHeight w:val="270"/>
          <w:jc w:val="center"/>
        </w:trPr>
        <w:tc>
          <w:tcPr>
            <w:tcW w:w="10800" w:type="dxa"/>
          </w:tcPr>
          <w:p w14:paraId="5E4776E2" w14:textId="77777777" w:rsidR="00361E96" w:rsidRPr="0041428F" w:rsidRDefault="00361E96" w:rsidP="004935EE">
            <w:pPr>
              <w:pStyle w:val="ContactInfo"/>
              <w:rPr>
                <w:color w:val="000000" w:themeColor="text1"/>
              </w:rPr>
            </w:pPr>
          </w:p>
        </w:tc>
      </w:tr>
    </w:tbl>
    <w:p w14:paraId="3DBDC284"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33DC0C82"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1BD8A6CE"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6183DC90"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1AB17534"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24EA0D28"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42077306"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32D48F90" w14:textId="77777777" w:rsidR="00361E96" w:rsidRDefault="00361E96" w:rsidP="00361E96">
      <w:pPr>
        <w:spacing w:before="0" w:after="0"/>
        <w:ind w:left="0" w:right="0"/>
        <w:textAlignment w:val="baseline"/>
        <w:rPr>
          <w:rFonts w:ascii="Times New Roman" w:eastAsia="Times New Roman" w:hAnsi="Times New Roman" w:cs="Times New Roman"/>
          <w:b/>
          <w:bCs/>
          <w:color w:val="auto"/>
          <w:kern w:val="0"/>
          <w:szCs w:val="24"/>
          <w:lang w:eastAsia="en-US"/>
        </w:rPr>
      </w:pPr>
    </w:p>
    <w:p w14:paraId="1F944DBF" w14:textId="77777777" w:rsidR="00361E96" w:rsidRPr="0024780D" w:rsidRDefault="00361E96" w:rsidP="00361E96">
      <w:pPr>
        <w:spacing w:before="0" w:after="0"/>
        <w:ind w:left="0" w:right="0"/>
        <w:textAlignment w:val="baseline"/>
        <w:rPr>
          <w:rFonts w:ascii="Segoe UI" w:eastAsia="Times New Roman" w:hAnsi="Segoe UI" w:cs="Segoe UI"/>
          <w:color w:val="auto"/>
          <w:kern w:val="0"/>
          <w:sz w:val="18"/>
          <w:szCs w:val="18"/>
          <w:lang w:eastAsia="en-US"/>
        </w:rPr>
      </w:pPr>
      <w:r w:rsidRPr="0024780D">
        <w:rPr>
          <w:rFonts w:ascii="Times New Roman" w:eastAsia="Times New Roman" w:hAnsi="Times New Roman" w:cs="Times New Roman"/>
          <w:b/>
          <w:bCs/>
          <w:color w:val="auto"/>
          <w:kern w:val="0"/>
          <w:szCs w:val="24"/>
          <w:lang w:eastAsia="en-US"/>
        </w:rPr>
        <w:t>Prepared by:</w:t>
      </w:r>
      <w:r w:rsidRPr="0024780D">
        <w:rPr>
          <w:rFonts w:ascii="Calibri" w:eastAsia="Times New Roman" w:hAnsi="Calibri" w:cs="Calibri"/>
          <w:color w:val="auto"/>
          <w:kern w:val="0"/>
          <w:szCs w:val="24"/>
          <w:lang w:eastAsia="en-US"/>
        </w:rPr>
        <w:tab/>
      </w:r>
      <w:r w:rsidRPr="0024780D">
        <w:rPr>
          <w:rFonts w:ascii="Times New Roman" w:eastAsia="Times New Roman" w:hAnsi="Times New Roman" w:cs="Times New Roman"/>
          <w:color w:val="auto"/>
          <w:kern w:val="0"/>
          <w:szCs w:val="24"/>
          <w:lang w:eastAsia="en-US"/>
        </w:rPr>
        <w:t>Jessica Davis</w:t>
      </w:r>
      <w:r w:rsidRPr="0024780D">
        <w:rPr>
          <w:rFonts w:ascii="Calibri" w:eastAsia="Times New Roman" w:hAnsi="Calibri" w:cs="Calibri"/>
          <w:color w:val="auto"/>
          <w:kern w:val="0"/>
          <w:szCs w:val="24"/>
          <w:lang w:eastAsia="en-US"/>
        </w:rPr>
        <w:tab/>
      </w:r>
      <w:r w:rsidRPr="0024780D">
        <w:rPr>
          <w:rFonts w:ascii="Calibri" w:eastAsia="Times New Roman" w:hAnsi="Calibri" w:cs="Calibri"/>
          <w:color w:val="auto"/>
          <w:kern w:val="0"/>
          <w:szCs w:val="24"/>
          <w:lang w:eastAsia="en-US"/>
        </w:rPr>
        <w:tab/>
      </w:r>
      <w:r w:rsidRPr="0024780D">
        <w:rPr>
          <w:rFonts w:ascii="Calibri" w:eastAsia="Times New Roman" w:hAnsi="Calibri" w:cs="Calibri"/>
          <w:color w:val="auto"/>
          <w:kern w:val="0"/>
          <w:szCs w:val="24"/>
          <w:lang w:eastAsia="en-US"/>
        </w:rPr>
        <w:tab/>
      </w:r>
      <w:r w:rsidRPr="0024780D">
        <w:rPr>
          <w:rFonts w:ascii="Times New Roman" w:eastAsia="Times New Roman" w:hAnsi="Times New Roman" w:cs="Times New Roman"/>
          <w:b/>
          <w:bCs/>
          <w:color w:val="auto"/>
          <w:kern w:val="0"/>
          <w:szCs w:val="24"/>
          <w:lang w:eastAsia="en-US"/>
        </w:rPr>
        <w:t xml:space="preserve">Date: </w:t>
      </w:r>
      <w:r w:rsidRPr="0024780D">
        <w:rPr>
          <w:rFonts w:ascii="Times New Roman" w:eastAsia="Times New Roman" w:hAnsi="Times New Roman" w:cs="Times New Roman"/>
          <w:color w:val="auto"/>
          <w:kern w:val="0"/>
          <w:szCs w:val="24"/>
          <w:lang w:eastAsia="en-US"/>
        </w:rPr>
        <w:t>4/26/2024 </w:t>
      </w:r>
    </w:p>
    <w:p w14:paraId="17776857" w14:textId="77777777" w:rsidR="00361E96" w:rsidRPr="0024780D" w:rsidRDefault="00361E96" w:rsidP="00361E96">
      <w:pPr>
        <w:spacing w:before="0" w:after="0"/>
        <w:ind w:left="0" w:right="0"/>
        <w:textAlignment w:val="baseline"/>
        <w:rPr>
          <w:rFonts w:ascii="Segoe UI" w:eastAsia="Times New Roman" w:hAnsi="Segoe UI" w:cs="Segoe UI"/>
          <w:color w:val="auto"/>
          <w:kern w:val="0"/>
          <w:sz w:val="18"/>
          <w:szCs w:val="18"/>
          <w:lang w:eastAsia="en-US"/>
        </w:rPr>
      </w:pPr>
      <w:r w:rsidRPr="0024780D">
        <w:rPr>
          <w:rFonts w:ascii="Times New Roman" w:eastAsia="Times New Roman" w:hAnsi="Times New Roman" w:cs="Times New Roman"/>
          <w:color w:val="auto"/>
          <w:kern w:val="0"/>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1800"/>
        <w:gridCol w:w="1875"/>
        <w:gridCol w:w="1890"/>
        <w:gridCol w:w="2430"/>
      </w:tblGrid>
      <w:tr w:rsidR="00361E96" w:rsidRPr="0024780D" w14:paraId="1CBB3B86"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AEA7DD0"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Name</w:t>
            </w:r>
            <w:r w:rsidRPr="0024780D">
              <w:rPr>
                <w:rFonts w:ascii="Times New Roman" w:eastAsia="Times New Roman" w:hAnsi="Times New Roman" w:cs="Times New Roman"/>
                <w:color w:val="000000"/>
                <w:kern w:val="0"/>
                <w:szCs w:val="24"/>
                <w:lang w:eastAsia="en-US"/>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0E974D8"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Position</w:t>
            </w:r>
            <w:r w:rsidRPr="0024780D">
              <w:rPr>
                <w:rFonts w:ascii="Times New Roman" w:eastAsia="Times New Roman" w:hAnsi="Times New Roman" w:cs="Times New Roman"/>
                <w:color w:val="000000"/>
                <w:kern w:val="0"/>
                <w:szCs w:val="24"/>
                <w:lang w:eastAsia="en-US"/>
              </w:rPr>
              <w:t>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47346BF8"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Internal/External</w:t>
            </w:r>
            <w:r w:rsidRPr="0024780D">
              <w:rPr>
                <w:rFonts w:ascii="Times New Roman" w:eastAsia="Times New Roman" w:hAnsi="Times New Roman" w:cs="Times New Roman"/>
                <w:color w:val="000000"/>
                <w:kern w:val="0"/>
                <w:szCs w:val="24"/>
                <w:lang w:eastAsia="en-US"/>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11ED958"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Project Role</w:t>
            </w:r>
            <w:r w:rsidRPr="0024780D">
              <w:rPr>
                <w:rFonts w:ascii="Times New Roman" w:eastAsia="Times New Roman" w:hAnsi="Times New Roman" w:cs="Times New Roman"/>
                <w:color w:val="000000"/>
                <w:kern w:val="0"/>
                <w:szCs w:val="24"/>
                <w:lang w:eastAsia="en-US"/>
              </w:rPr>
              <w: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784CD0C"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Contact Information</w:t>
            </w:r>
            <w:r w:rsidRPr="0024780D">
              <w:rPr>
                <w:rFonts w:ascii="Times New Roman" w:eastAsia="Times New Roman" w:hAnsi="Times New Roman" w:cs="Times New Roman"/>
                <w:color w:val="000000"/>
                <w:kern w:val="0"/>
                <w:szCs w:val="24"/>
                <w:lang w:eastAsia="en-US"/>
              </w:rPr>
              <w:t> </w:t>
            </w:r>
          </w:p>
        </w:tc>
      </w:tr>
      <w:tr w:rsidR="00361E96" w:rsidRPr="0024780D" w14:paraId="19953E9D"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5E74850"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Joey Bagadonuts</w:t>
            </w:r>
            <w:r w:rsidRPr="0024780D">
              <w:rPr>
                <w:rFonts w:ascii="Times New Roman" w:eastAsia="Times New Roman" w:hAnsi="Times New Roman" w:cs="Times New Roman"/>
                <w:color w:val="000000"/>
                <w:kern w:val="0"/>
                <w:szCs w:val="24"/>
                <w:lang w:eastAsia="en-US"/>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4CE0D97"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CIO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0FEC1C3F"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External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70044DD0"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Sponsor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02A15DA"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(864) 785-3456 </w:t>
            </w:r>
          </w:p>
        </w:tc>
      </w:tr>
      <w:tr w:rsidR="00361E96" w:rsidRPr="0024780D" w14:paraId="43F484B1"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0D8FCE9A" w14:textId="7C0BEA7B"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Jessica D</w:t>
            </w:r>
            <w:r w:rsidR="002E2D7E">
              <w:rPr>
                <w:rFonts w:ascii="Times New Roman" w:eastAsia="Times New Roman" w:hAnsi="Times New Roman" w:cs="Times New Roman"/>
                <w:b/>
                <w:bCs/>
                <w:color w:val="000000"/>
                <w:kern w:val="0"/>
                <w:szCs w:val="24"/>
                <w:lang w:eastAsia="en-US"/>
              </w:rPr>
              <w:t>.</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0F59AF2"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CEO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49462E2C"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Internal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4663C48"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Project Manager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1235806"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(463) 434-6785 </w:t>
            </w:r>
          </w:p>
        </w:tc>
      </w:tr>
      <w:tr w:rsidR="00361E96" w:rsidRPr="0024780D" w14:paraId="5A737E42"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6936215" w14:textId="672D04A8"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Albert C</w:t>
            </w:r>
            <w:r w:rsidR="002E2D7E">
              <w:rPr>
                <w:rFonts w:ascii="Times New Roman" w:eastAsia="Times New Roman" w:hAnsi="Times New Roman" w:cs="Times New Roman"/>
                <w:b/>
                <w:bCs/>
                <w:color w:val="000000"/>
                <w:kern w:val="0"/>
                <w:szCs w:val="24"/>
                <w:lang w:eastAsia="en-US"/>
              </w:rPr>
              <w:t>.</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266E29"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SEE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705CED03"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Internal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37FD8F4A"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Server Support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56EE5D3"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(864) 491-1386 </w:t>
            </w:r>
          </w:p>
        </w:tc>
      </w:tr>
      <w:tr w:rsidR="00361E96" w:rsidRPr="0024780D" w14:paraId="0785DC6F"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BBF8312" w14:textId="5C41D43A"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Tonisha B</w:t>
            </w:r>
            <w:r w:rsidR="002E2D7E">
              <w:rPr>
                <w:rFonts w:ascii="Times New Roman" w:eastAsia="Times New Roman" w:hAnsi="Times New Roman" w:cs="Times New Roman"/>
                <w:b/>
                <w:bCs/>
                <w:color w:val="000000"/>
                <w:kern w:val="0"/>
                <w:szCs w:val="24"/>
                <w:lang w:eastAsia="en-US"/>
              </w:rPr>
              <w:t>.</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D13FBE5"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Operations Manager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22B33611"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Internal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502DF4A7"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Software Installation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0E0F99A4"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(574) 475-2343 </w:t>
            </w:r>
          </w:p>
        </w:tc>
      </w:tr>
      <w:tr w:rsidR="00361E96" w:rsidRPr="0024780D" w14:paraId="0D5EA663"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566361D" w14:textId="46619B2A"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Nelmi P</w:t>
            </w:r>
            <w:r w:rsidR="002E2D7E">
              <w:rPr>
                <w:rFonts w:ascii="Times New Roman" w:eastAsia="Times New Roman" w:hAnsi="Times New Roman" w:cs="Times New Roman"/>
                <w:b/>
                <w:bCs/>
                <w:color w:val="000000"/>
                <w:kern w:val="0"/>
                <w:szCs w:val="24"/>
                <w:lang w:eastAsia="en-US"/>
              </w:rPr>
              <w:t>.</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D36BB52"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Tech Lead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27BD08E4"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Internal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A0ACCFA"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Networking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2B664480"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(372) 3940-3748 </w:t>
            </w:r>
          </w:p>
        </w:tc>
      </w:tr>
      <w:tr w:rsidR="00361E96" w:rsidRPr="0024780D" w14:paraId="7FFE2BEA"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0321ED2C" w14:textId="410A63F1"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Jamie W</w:t>
            </w:r>
            <w:r w:rsidR="002E2D7E">
              <w:rPr>
                <w:rFonts w:ascii="Times New Roman" w:eastAsia="Times New Roman" w:hAnsi="Times New Roman" w:cs="Times New Roman"/>
                <w:b/>
                <w:bCs/>
                <w:color w:val="000000"/>
                <w:kern w:val="0"/>
                <w:szCs w:val="24"/>
                <w:lang w:eastAsia="en-US"/>
              </w:rPr>
              <w:t>.</w:t>
            </w:r>
            <w:r w:rsidRPr="0024780D">
              <w:rPr>
                <w:rFonts w:ascii="Times New Roman" w:eastAsia="Times New Roman" w:hAnsi="Times New Roman" w:cs="Times New Roman"/>
                <w:color w:val="000000"/>
                <w:kern w:val="0"/>
                <w:szCs w:val="24"/>
                <w:lang w:eastAsia="en-US"/>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7947638"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Tech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258815E5"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Internal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70BCAA9C"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Networking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0EA1A43"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(382) 344-4892 </w:t>
            </w:r>
          </w:p>
        </w:tc>
      </w:tr>
      <w:tr w:rsidR="00361E96" w:rsidRPr="0024780D" w14:paraId="23220A3C" w14:textId="77777777" w:rsidTr="004935EE">
        <w:trPr>
          <w:trHeight w:val="300"/>
        </w:trPr>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4E7BD52" w14:textId="59F0C272"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Times New Roman" w:eastAsia="Times New Roman" w:hAnsi="Times New Roman" w:cs="Times New Roman"/>
                <w:b/>
                <w:bCs/>
                <w:color w:val="000000"/>
                <w:kern w:val="0"/>
                <w:szCs w:val="24"/>
                <w:lang w:eastAsia="en-US"/>
              </w:rPr>
              <w:t>Michael W</w:t>
            </w:r>
            <w:r w:rsidR="002E2D7E">
              <w:rPr>
                <w:rFonts w:ascii="Times New Roman" w:eastAsia="Times New Roman" w:hAnsi="Times New Roman" w:cs="Times New Roman"/>
                <w:b/>
                <w:bCs/>
                <w:color w:val="000000"/>
                <w:kern w:val="0"/>
                <w:szCs w:val="24"/>
                <w:lang w:eastAsia="en-US"/>
              </w:rPr>
              <w:t>.</w:t>
            </w:r>
            <w:r w:rsidRPr="0024780D">
              <w:rPr>
                <w:rFonts w:ascii="Times New Roman" w:eastAsia="Times New Roman" w:hAnsi="Times New Roman" w:cs="Times New Roman"/>
                <w:color w:val="000000"/>
                <w:kern w:val="0"/>
                <w:szCs w:val="24"/>
                <w:lang w:eastAsia="en-US"/>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956E2CE"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Tech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7547E7E0"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Internal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629783EB"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Training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69ACBED6" w14:textId="77777777" w:rsidR="00361E96" w:rsidRPr="0024780D" w:rsidRDefault="00361E96" w:rsidP="004935EE">
            <w:pPr>
              <w:spacing w:before="0" w:after="0"/>
              <w:ind w:left="0" w:right="0"/>
              <w:textAlignment w:val="baseline"/>
              <w:rPr>
                <w:rFonts w:ascii="Times New Roman" w:eastAsia="Times New Roman" w:hAnsi="Times New Roman" w:cs="Times New Roman"/>
                <w:color w:val="auto"/>
                <w:kern w:val="0"/>
                <w:szCs w:val="24"/>
                <w:lang w:eastAsia="en-US"/>
              </w:rPr>
            </w:pPr>
            <w:r w:rsidRPr="0024780D">
              <w:rPr>
                <w:rFonts w:ascii="Arial" w:eastAsia="Times New Roman" w:hAnsi="Arial" w:cs="Arial"/>
                <w:color w:val="000000"/>
                <w:kern w:val="0"/>
                <w:sz w:val="22"/>
                <w:szCs w:val="22"/>
                <w:lang w:eastAsia="en-US"/>
              </w:rPr>
              <w:t>(456) 532-4832 </w:t>
            </w:r>
          </w:p>
        </w:tc>
      </w:tr>
    </w:tbl>
    <w:p w14:paraId="6BEF6840" w14:textId="77777777" w:rsidR="00361E96" w:rsidRDefault="00361E96" w:rsidP="00361E96">
      <w:pPr>
        <w:pStyle w:val="Signature"/>
        <w:rPr>
          <w:color w:val="000000" w:themeColor="text1"/>
          <w:sz w:val="22"/>
          <w:szCs w:val="22"/>
        </w:rPr>
      </w:pPr>
    </w:p>
    <w:p w14:paraId="5A7F51E4" w14:textId="77777777" w:rsidR="00361E96" w:rsidRDefault="00361E96" w:rsidP="00361E96">
      <w:pPr>
        <w:pStyle w:val="Signature"/>
        <w:rPr>
          <w:color w:val="000000" w:themeColor="text1"/>
          <w:sz w:val="22"/>
          <w:szCs w:val="22"/>
        </w:rPr>
      </w:pPr>
    </w:p>
    <w:p w14:paraId="61756E5E" w14:textId="77777777" w:rsidR="00361E96" w:rsidRDefault="00361E96" w:rsidP="00361E96">
      <w:pPr>
        <w:pStyle w:val="Signature"/>
        <w:rPr>
          <w:color w:val="000000" w:themeColor="text1"/>
          <w:sz w:val="22"/>
          <w:szCs w:val="22"/>
        </w:rPr>
      </w:pPr>
    </w:p>
    <w:p w14:paraId="7118047B" w14:textId="77777777" w:rsidR="00361E96" w:rsidRDefault="00361E96" w:rsidP="00361E96">
      <w:pPr>
        <w:pStyle w:val="Signature"/>
        <w:rPr>
          <w:color w:val="000000" w:themeColor="text1"/>
          <w:sz w:val="22"/>
          <w:szCs w:val="22"/>
        </w:rPr>
      </w:pPr>
    </w:p>
    <w:p w14:paraId="4170D7F2" w14:textId="77777777" w:rsidR="00361E96" w:rsidRDefault="00361E96" w:rsidP="00361E96">
      <w:pPr>
        <w:pStyle w:val="Signature"/>
        <w:rPr>
          <w:color w:val="000000" w:themeColor="text1"/>
          <w:sz w:val="22"/>
          <w:szCs w:val="22"/>
        </w:rPr>
      </w:pPr>
    </w:p>
    <w:p w14:paraId="21194318" w14:textId="77777777" w:rsidR="00361E96" w:rsidRDefault="00361E96" w:rsidP="00361E96">
      <w:pPr>
        <w:pStyle w:val="Signature"/>
        <w:rPr>
          <w:color w:val="000000" w:themeColor="text1"/>
          <w:sz w:val="22"/>
          <w:szCs w:val="22"/>
        </w:rPr>
      </w:pPr>
    </w:p>
    <w:p w14:paraId="612FC3F0" w14:textId="77777777" w:rsidR="00361E96" w:rsidRDefault="00361E96" w:rsidP="00361E96">
      <w:pPr>
        <w:pStyle w:val="Signature"/>
        <w:rPr>
          <w:color w:val="000000" w:themeColor="text1"/>
          <w:sz w:val="22"/>
          <w:szCs w:val="22"/>
        </w:rPr>
      </w:pPr>
    </w:p>
    <w:p w14:paraId="007CAE53" w14:textId="77777777" w:rsidR="00361E96" w:rsidRDefault="00361E96" w:rsidP="00361E96">
      <w:pPr>
        <w:pStyle w:val="Signature"/>
        <w:rPr>
          <w:color w:val="000000" w:themeColor="text1"/>
          <w:sz w:val="22"/>
          <w:szCs w:val="22"/>
        </w:rPr>
      </w:pPr>
    </w:p>
    <w:p w14:paraId="4A385B5A" w14:textId="77777777" w:rsidR="00361E96" w:rsidRDefault="00361E96" w:rsidP="00361E96">
      <w:pPr>
        <w:pStyle w:val="Signature"/>
        <w:rPr>
          <w:color w:val="000000" w:themeColor="text1"/>
          <w:sz w:val="22"/>
          <w:szCs w:val="22"/>
        </w:rPr>
      </w:pPr>
    </w:p>
    <w:p w14:paraId="6F15642F" w14:textId="77777777" w:rsidR="00361E96" w:rsidRDefault="00361E96" w:rsidP="00361E96">
      <w:pPr>
        <w:pStyle w:val="Signature"/>
        <w:rPr>
          <w:color w:val="000000" w:themeColor="text1"/>
          <w:sz w:val="22"/>
          <w:szCs w:val="22"/>
        </w:rPr>
      </w:pPr>
    </w:p>
    <w:p w14:paraId="22B1583C" w14:textId="77777777" w:rsidR="00361E96" w:rsidRDefault="00361E96" w:rsidP="00361E96">
      <w:pPr>
        <w:pStyle w:val="Signature"/>
        <w:rPr>
          <w:color w:val="000000" w:themeColor="text1"/>
          <w:sz w:val="22"/>
          <w:szCs w:val="22"/>
        </w:rPr>
      </w:pPr>
    </w:p>
    <w:p w14:paraId="0892C4B3" w14:textId="77777777" w:rsidR="00361E96" w:rsidRDefault="00361E96" w:rsidP="00361E96">
      <w:pPr>
        <w:pStyle w:val="Signature"/>
        <w:rPr>
          <w:color w:val="000000" w:themeColor="text1"/>
          <w:sz w:val="22"/>
          <w:szCs w:val="22"/>
        </w:rPr>
      </w:pPr>
    </w:p>
    <w:p w14:paraId="0190C4C6" w14:textId="77777777" w:rsidR="00361E96" w:rsidRDefault="00361E96" w:rsidP="00361E96">
      <w:pPr>
        <w:pStyle w:val="Signature"/>
        <w:rPr>
          <w:color w:val="000000" w:themeColor="text1"/>
          <w:sz w:val="22"/>
          <w:szCs w:val="22"/>
        </w:rPr>
      </w:pPr>
    </w:p>
    <w:p w14:paraId="29D986D2" w14:textId="77777777" w:rsidR="00361E96" w:rsidRDefault="00361E96" w:rsidP="00361E96">
      <w:pPr>
        <w:pStyle w:val="Signature"/>
        <w:rPr>
          <w:color w:val="000000" w:themeColor="text1"/>
          <w:sz w:val="22"/>
          <w:szCs w:val="22"/>
        </w:rPr>
      </w:pPr>
    </w:p>
    <w:p w14:paraId="1915E42F" w14:textId="77777777" w:rsidR="00361E96" w:rsidRDefault="00361E96" w:rsidP="00361E96">
      <w:pPr>
        <w:pStyle w:val="Signature"/>
        <w:rPr>
          <w:color w:val="000000" w:themeColor="text1"/>
          <w:sz w:val="22"/>
          <w:szCs w:val="22"/>
        </w:rPr>
      </w:pPr>
    </w:p>
    <w:p w14:paraId="77DF9F66" w14:textId="77777777" w:rsidR="00361E96" w:rsidRDefault="00361E96" w:rsidP="00361E96">
      <w:pPr>
        <w:pStyle w:val="Signature"/>
        <w:rPr>
          <w:color w:val="000000" w:themeColor="text1"/>
          <w:sz w:val="22"/>
          <w:szCs w:val="22"/>
        </w:rPr>
      </w:pPr>
    </w:p>
    <w:p w14:paraId="58F2F6B7" w14:textId="77777777" w:rsidR="00361E96" w:rsidRDefault="00361E96" w:rsidP="00361E96">
      <w:pPr>
        <w:pStyle w:val="Signature"/>
        <w:rPr>
          <w:color w:val="000000" w:themeColor="text1"/>
          <w:sz w:val="22"/>
          <w:szCs w:val="22"/>
        </w:rPr>
      </w:pPr>
    </w:p>
    <w:p w14:paraId="7BEFA6DD" w14:textId="77777777" w:rsidR="00361E96" w:rsidRDefault="00361E96" w:rsidP="00361E96">
      <w:pPr>
        <w:pStyle w:val="Signature"/>
        <w:rPr>
          <w:color w:val="000000" w:themeColor="text1"/>
          <w:sz w:val="22"/>
          <w:szCs w:val="22"/>
        </w:rPr>
      </w:pPr>
    </w:p>
    <w:p w14:paraId="33E16B11" w14:textId="77777777" w:rsidR="00361E96" w:rsidRDefault="00361E96" w:rsidP="00361E96">
      <w:pPr>
        <w:pStyle w:val="Signature"/>
        <w:rPr>
          <w:color w:val="000000" w:themeColor="text1"/>
          <w:sz w:val="22"/>
          <w:szCs w:val="22"/>
        </w:rPr>
      </w:pPr>
    </w:p>
    <w:p w14:paraId="620AF374" w14:textId="77777777" w:rsidR="00361E96" w:rsidRDefault="00361E96" w:rsidP="006457B2">
      <w:pPr>
        <w:rPr>
          <w:rFonts w:ascii="Arial" w:hAnsi="Arial" w:cs="Arial"/>
        </w:rPr>
      </w:pPr>
    </w:p>
    <w:p w14:paraId="071B37B6" w14:textId="77777777" w:rsidR="006457B2" w:rsidRDefault="006457B2" w:rsidP="006457B2">
      <w:pPr>
        <w:rPr>
          <w:rFonts w:ascii="Arial" w:hAnsi="Arial" w:cs="Arial"/>
        </w:rPr>
      </w:pPr>
    </w:p>
    <w:p w14:paraId="34DAFD6C" w14:textId="77777777" w:rsidR="006457B2" w:rsidRDefault="006457B2" w:rsidP="006457B2">
      <w:pPr>
        <w:spacing w:before="120" w:after="0"/>
      </w:pPr>
      <w:r w:rsidRPr="0041428F">
        <w:rPr>
          <w:noProof/>
          <w:color w:val="000000" w:themeColor="text1"/>
        </w:rPr>
        <mc:AlternateContent>
          <mc:Choice Requires="wps">
            <w:drawing>
              <wp:anchor distT="0" distB="0" distL="114300" distR="114300" simplePos="0" relativeHeight="251691008" behindDoc="0" locked="0" layoutInCell="1" allowOverlap="1" wp14:anchorId="65B220B1" wp14:editId="7D9D1E42">
                <wp:simplePos x="0" y="0"/>
                <wp:positionH relativeFrom="margin">
                  <wp:posOffset>-171450</wp:posOffset>
                </wp:positionH>
                <wp:positionV relativeFrom="paragraph">
                  <wp:posOffset>104775</wp:posOffset>
                </wp:positionV>
                <wp:extent cx="3295650" cy="847725"/>
                <wp:effectExtent l="19050" t="19050" r="19050" b="28575"/>
                <wp:wrapNone/>
                <wp:docPr id="423810490" name="Shape 61"/>
                <wp:cNvGraphicFramePr/>
                <a:graphic xmlns:a="http://schemas.openxmlformats.org/drawingml/2006/main">
                  <a:graphicData uri="http://schemas.microsoft.com/office/word/2010/wordprocessingShape">
                    <wps:wsp>
                      <wps:cNvSpPr/>
                      <wps:spPr>
                        <a:xfrm>
                          <a:off x="0" y="0"/>
                          <a:ext cx="3295650" cy="847725"/>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BAF0CC7" w14:textId="77777777" w:rsidR="006457B2" w:rsidRPr="00AA089B" w:rsidRDefault="006457B2" w:rsidP="006457B2">
                            <w:pPr>
                              <w:pStyle w:val="Logo"/>
                            </w:pPr>
                            <w:r>
                              <w:t>Lessons Learned Report</w:t>
                            </w:r>
                          </w:p>
                        </w:txbxContent>
                      </wps:txbx>
                      <wps:bodyPr wrap="square" lIns="1905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65B220B1" id="_x0000_s1035" style="position:absolute;left:0;text-align:left;margin-left:-13.5pt;margin-top:8.25pt;width:259.5pt;height:66.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" filled="f" strokecolor="white [3212]" strokeweight="3pt">
                <v:stroke miterlimit="4"/>
                <v:textbox inset="1.5pt,1.5pt,1.5pt,1.5pt">
                  <w:txbxContent>
                    <w:p w14:paraId="1BAF0CC7" w14:textId="77777777" w:rsidR="006457B2" w:rsidRPr="00AA089B" w:rsidRDefault="006457B2" w:rsidP="006457B2">
                      <w:pPr>
                        <w:pStyle w:val="Logo"/>
                      </w:pPr>
                      <w:r>
                        <w:t>Lessons Learned Report</w:t>
                      </w:r>
                    </w:p>
                  </w:txbxContent>
                </v:textbox>
                <w10:wrap anchorx="margin"/>
              </v:rect>
            </w:pict>
          </mc:Fallback>
        </mc:AlternateContent>
      </w:r>
      <w:r>
        <w:rPr>
          <w:b/>
          <w:bCs/>
          <w:color w:val="000000"/>
          <w:sz w:val="36"/>
          <w:szCs w:val="36"/>
          <w:shd w:val="clear" w:color="auto" w:fill="FFFFFF"/>
        </w:rPr>
        <w:br/>
      </w:r>
      <w:r w:rsidRPr="0041428F">
        <w:rPr>
          <w:noProof/>
        </w:rPr>
        <mc:AlternateContent>
          <mc:Choice Requires="wpg">
            <w:drawing>
              <wp:anchor distT="0" distB="0" distL="114300" distR="114300" simplePos="0" relativeHeight="251689984" behindDoc="1" locked="1" layoutInCell="1" allowOverlap="1" wp14:anchorId="0F9EC2C4" wp14:editId="58A2852F">
                <wp:simplePos x="0" y="0"/>
                <wp:positionH relativeFrom="page">
                  <wp:align>left</wp:align>
                </wp:positionH>
                <wp:positionV relativeFrom="paragraph">
                  <wp:posOffset>-457200</wp:posOffset>
                </wp:positionV>
                <wp:extent cx="8247380" cy="1876425"/>
                <wp:effectExtent l="0" t="0" r="1270" b="9525"/>
                <wp:wrapNone/>
                <wp:docPr id="373277137"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1876425"/>
                          <a:chOff x="-7144" y="-7144"/>
                          <a:chExt cx="6005513" cy="1924050"/>
                        </a:xfrm>
                      </wpg:grpSpPr>
                      <wps:wsp>
                        <wps:cNvPr id="48315643" name="Freeform: Shape 48315643"/>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474042" name="Freeform: Shape 210247404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905770" name="Freeform: Shape 831905770"/>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117010" name="Freeform: Shape 769117010"/>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C1791" id="Graphic 17" o:spid="_x0000_s1026" alt="&quot;&quot;" style="position:absolute;margin-left:0;margin-top:-36pt;width:649.4pt;height:147.75pt;z-index:-25162649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">
                <v:shape id="Freeform: Shape 48315643"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10247404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831905770"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769117010"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6457B2" w:rsidRPr="0041428F" w14:paraId="31754E0D" w14:textId="77777777" w:rsidTr="00074530">
        <w:trPr>
          <w:trHeight w:val="270"/>
          <w:jc w:val="center"/>
        </w:trPr>
        <w:tc>
          <w:tcPr>
            <w:tcW w:w="10800" w:type="dxa"/>
          </w:tcPr>
          <w:p w14:paraId="5038E350" w14:textId="77777777" w:rsidR="006457B2" w:rsidRPr="0041428F" w:rsidRDefault="006457B2" w:rsidP="00074530">
            <w:pPr>
              <w:pStyle w:val="ContactInfo"/>
              <w:rPr>
                <w:color w:val="000000" w:themeColor="text1"/>
              </w:rPr>
            </w:pPr>
            <w:r>
              <w:rPr>
                <w:rStyle w:val="wacimagecontainer"/>
                <w:rFonts w:ascii="Segoe UI" w:hAnsi="Segoe UI" w:cs="Segoe UI"/>
                <w:b/>
                <w:bCs/>
                <w:noProof/>
                <w:color w:val="000000"/>
                <w:sz w:val="18"/>
                <w:szCs w:val="18"/>
                <w:shd w:val="clear" w:color="auto" w:fill="FFFFFF"/>
              </w:rPr>
              <w:drawing>
                <wp:anchor distT="0" distB="0" distL="114300" distR="114300" simplePos="0" relativeHeight="251692032" behindDoc="0" locked="0" layoutInCell="1" allowOverlap="1" wp14:anchorId="6DDC4DD0" wp14:editId="37A21A6D">
                  <wp:simplePos x="0" y="0"/>
                  <wp:positionH relativeFrom="column">
                    <wp:posOffset>4543425</wp:posOffset>
                  </wp:positionH>
                  <wp:positionV relativeFrom="paragraph">
                    <wp:posOffset>-774700</wp:posOffset>
                  </wp:positionV>
                  <wp:extent cx="2381250" cy="1562100"/>
                  <wp:effectExtent l="0" t="0" r="0" b="0"/>
                  <wp:wrapNone/>
                  <wp:docPr id="969360733" name="Picture 969360733" descr="A logo of a computer with a clock and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computer with a clock and a clock&#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C402854" w14:textId="77777777" w:rsidR="006457B2" w:rsidRDefault="006457B2" w:rsidP="006457B2">
      <w:pPr>
        <w:spacing w:before="0" w:after="0"/>
        <w:ind w:left="0" w:right="0"/>
        <w:textAlignment w:val="baseline"/>
        <w:rPr>
          <w:rFonts w:ascii="Times New Roman" w:eastAsia="Times New Roman" w:hAnsi="Times New Roman" w:cs="Times New Roman"/>
          <w:b/>
          <w:bCs/>
          <w:color w:val="auto"/>
          <w:kern w:val="0"/>
          <w:szCs w:val="24"/>
          <w:lang w:eastAsia="en-US"/>
        </w:rPr>
      </w:pPr>
    </w:p>
    <w:p w14:paraId="44581607" w14:textId="77777777" w:rsidR="006457B2" w:rsidRDefault="006457B2" w:rsidP="006457B2">
      <w:pPr>
        <w:spacing w:before="0" w:after="0"/>
        <w:ind w:left="0" w:right="0"/>
        <w:textAlignment w:val="baseline"/>
        <w:rPr>
          <w:rFonts w:ascii="Times New Roman" w:eastAsia="Times New Roman" w:hAnsi="Times New Roman" w:cs="Times New Roman"/>
          <w:b/>
          <w:bCs/>
          <w:color w:val="auto"/>
          <w:kern w:val="0"/>
          <w:szCs w:val="24"/>
          <w:lang w:eastAsia="en-US"/>
        </w:rPr>
      </w:pPr>
    </w:p>
    <w:p w14:paraId="0251D999" w14:textId="77777777" w:rsidR="006457B2" w:rsidRDefault="006457B2" w:rsidP="006457B2">
      <w:pPr>
        <w:spacing w:before="0" w:after="0"/>
        <w:ind w:left="0" w:right="0"/>
        <w:textAlignment w:val="baseline"/>
        <w:rPr>
          <w:rFonts w:ascii="Times New Roman" w:eastAsia="Times New Roman" w:hAnsi="Times New Roman" w:cs="Times New Roman"/>
          <w:b/>
          <w:bCs/>
          <w:color w:val="auto"/>
          <w:kern w:val="0"/>
          <w:szCs w:val="24"/>
          <w:lang w:eastAsia="en-US"/>
        </w:rPr>
      </w:pPr>
    </w:p>
    <w:p w14:paraId="191567E6" w14:textId="77777777" w:rsidR="006457B2" w:rsidRDefault="006457B2" w:rsidP="006457B2">
      <w:pPr>
        <w:spacing w:before="0" w:after="0"/>
        <w:ind w:left="0" w:right="0"/>
        <w:textAlignment w:val="baseline"/>
        <w:rPr>
          <w:rFonts w:ascii="Times New Roman" w:eastAsia="Times New Roman" w:hAnsi="Times New Roman" w:cs="Times New Roman"/>
          <w:b/>
          <w:bCs/>
          <w:color w:val="auto"/>
          <w:kern w:val="0"/>
          <w:szCs w:val="24"/>
          <w:lang w:eastAsia="en-US"/>
        </w:rPr>
      </w:pPr>
    </w:p>
    <w:p w14:paraId="653FA790" w14:textId="77777777" w:rsidR="006457B2" w:rsidRDefault="006457B2" w:rsidP="006457B2">
      <w:pPr>
        <w:spacing w:before="0" w:after="0"/>
        <w:ind w:left="0" w:right="0"/>
        <w:textAlignment w:val="baseline"/>
        <w:rPr>
          <w:rFonts w:ascii="Times New Roman" w:eastAsia="Times New Roman" w:hAnsi="Times New Roman" w:cs="Times New Roman"/>
          <w:b/>
          <w:bCs/>
          <w:color w:val="auto"/>
          <w:kern w:val="0"/>
          <w:szCs w:val="24"/>
          <w:lang w:eastAsia="en-US"/>
        </w:rPr>
      </w:pPr>
    </w:p>
    <w:p w14:paraId="560C3B51" w14:textId="77777777" w:rsidR="006457B2" w:rsidRDefault="006457B2" w:rsidP="006457B2">
      <w:pPr>
        <w:spacing w:before="0" w:after="0"/>
        <w:ind w:left="0" w:right="0"/>
        <w:textAlignment w:val="baseline"/>
        <w:rPr>
          <w:rFonts w:ascii="Times New Roman" w:eastAsia="Times New Roman" w:hAnsi="Times New Roman" w:cs="Times New Roman"/>
          <w:b/>
          <w:bCs/>
          <w:color w:val="auto"/>
          <w:kern w:val="0"/>
          <w:szCs w:val="24"/>
          <w:lang w:eastAsia="en-US"/>
        </w:rPr>
      </w:pPr>
    </w:p>
    <w:p w14:paraId="2E4C83DE" w14:textId="77777777" w:rsidR="006457B2" w:rsidRDefault="006457B2" w:rsidP="006457B2">
      <w:pPr>
        <w:spacing w:before="0" w:after="0"/>
        <w:ind w:left="0" w:right="0"/>
        <w:textAlignment w:val="baseline"/>
        <w:rPr>
          <w:rFonts w:ascii="Times New Roman" w:eastAsia="Times New Roman" w:hAnsi="Times New Roman" w:cs="Times New Roman"/>
          <w:b/>
          <w:bCs/>
          <w:color w:val="auto"/>
          <w:kern w:val="0"/>
          <w:szCs w:val="24"/>
          <w:lang w:eastAsia="en-US"/>
        </w:rPr>
      </w:pPr>
    </w:p>
    <w:tbl>
      <w:tblPr>
        <w:tblW w:w="9360" w:type="dxa"/>
        <w:tblInd w:w="5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60"/>
      </w:tblGrid>
      <w:tr w:rsidR="006457B2" w:rsidRPr="002B0FFF" w14:paraId="7A74A58A" w14:textId="77777777" w:rsidTr="00074530">
        <w:trPr>
          <w:trHeight w:val="278"/>
        </w:trPr>
        <w:tc>
          <w:tcPr>
            <w:tcW w:w="9360" w:type="dxa"/>
            <w:tcBorders>
              <w:top w:val="single" w:sz="6" w:space="0" w:color="auto"/>
              <w:left w:val="single" w:sz="6" w:space="0" w:color="auto"/>
              <w:bottom w:val="single" w:sz="4" w:space="0" w:color="auto"/>
              <w:right w:val="single" w:sz="6" w:space="0" w:color="auto"/>
            </w:tcBorders>
            <w:shd w:val="clear" w:color="auto" w:fill="auto"/>
            <w:hideMark/>
          </w:tcPr>
          <w:p w14:paraId="486BB5A3"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Pr>
                <w:rFonts w:ascii="Times New Roman" w:eastAsia="Times New Roman" w:hAnsi="Times New Roman" w:cs="Times New Roman"/>
                <w:b/>
                <w:bCs/>
                <w:color w:val="auto"/>
                <w:kern w:val="0"/>
                <w:szCs w:val="24"/>
                <w:lang w:eastAsia="en-US"/>
              </w:rPr>
              <w:t xml:space="preserve">  </w:t>
            </w:r>
            <w:r w:rsidRPr="002B0FFF">
              <w:rPr>
                <w:rFonts w:ascii="Times New Roman" w:eastAsia="Times New Roman" w:hAnsi="Times New Roman" w:cs="Times New Roman"/>
                <w:b/>
                <w:bCs/>
                <w:color w:val="auto"/>
                <w:kern w:val="0"/>
                <w:szCs w:val="24"/>
                <w:lang w:eastAsia="en-US"/>
              </w:rPr>
              <w:t xml:space="preserve">Prepared by: </w:t>
            </w:r>
            <w:r w:rsidRPr="002B0FFF">
              <w:rPr>
                <w:rFonts w:ascii="Times New Roman" w:eastAsia="Times New Roman" w:hAnsi="Times New Roman" w:cs="Times New Roman"/>
                <w:color w:val="auto"/>
                <w:kern w:val="0"/>
                <w:szCs w:val="24"/>
                <w:lang w:eastAsia="en-US"/>
              </w:rPr>
              <w:t>Jessica Davis</w:t>
            </w:r>
            <w:r w:rsidRPr="002B0FFF">
              <w:rPr>
                <w:rFonts w:ascii="Calibri" w:eastAsia="Times New Roman" w:hAnsi="Calibri" w:cs="Calibri"/>
                <w:color w:val="auto"/>
                <w:kern w:val="0"/>
                <w:szCs w:val="24"/>
                <w:lang w:eastAsia="en-US"/>
              </w:rPr>
              <w:tab/>
            </w:r>
            <w:r w:rsidRPr="002B0FFF">
              <w:rPr>
                <w:rFonts w:ascii="Calibri" w:eastAsia="Times New Roman" w:hAnsi="Calibri" w:cs="Calibri"/>
                <w:color w:val="auto"/>
                <w:kern w:val="0"/>
                <w:szCs w:val="24"/>
                <w:lang w:eastAsia="en-US"/>
              </w:rPr>
              <w:tab/>
            </w:r>
            <w:r>
              <w:rPr>
                <w:rFonts w:ascii="Calibri" w:eastAsia="Times New Roman" w:hAnsi="Calibri" w:cs="Calibri"/>
                <w:color w:val="auto"/>
                <w:kern w:val="0"/>
                <w:szCs w:val="24"/>
                <w:lang w:eastAsia="en-US"/>
              </w:rPr>
              <w:t xml:space="preserve">                                                     </w:t>
            </w:r>
            <w:r w:rsidRPr="002B0FFF">
              <w:rPr>
                <w:rFonts w:ascii="Times New Roman" w:eastAsia="Times New Roman" w:hAnsi="Times New Roman" w:cs="Times New Roman"/>
                <w:b/>
                <w:bCs/>
                <w:color w:val="auto"/>
                <w:kern w:val="0"/>
                <w:szCs w:val="24"/>
                <w:lang w:eastAsia="en-US"/>
              </w:rPr>
              <w:t xml:space="preserve">Date: </w:t>
            </w:r>
            <w:r w:rsidRPr="002B0FFF">
              <w:rPr>
                <w:rFonts w:ascii="Times New Roman" w:eastAsia="Times New Roman" w:hAnsi="Times New Roman" w:cs="Times New Roman"/>
                <w:color w:val="auto"/>
                <w:kern w:val="0"/>
                <w:szCs w:val="24"/>
                <w:lang w:eastAsia="en-US"/>
              </w:rPr>
              <w:t>4/26/2024 </w:t>
            </w:r>
          </w:p>
          <w:p w14:paraId="67240DD2"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Pr>
                <w:rFonts w:ascii="Times New Roman" w:eastAsia="Times New Roman" w:hAnsi="Times New Roman" w:cs="Times New Roman"/>
                <w:b/>
                <w:bCs/>
                <w:color w:val="auto"/>
                <w:kern w:val="0"/>
                <w:szCs w:val="24"/>
                <w:lang w:eastAsia="en-US"/>
              </w:rPr>
              <w:t xml:space="preserve">  </w:t>
            </w:r>
            <w:r w:rsidRPr="002B0FFF">
              <w:rPr>
                <w:rFonts w:ascii="Times New Roman" w:eastAsia="Times New Roman" w:hAnsi="Times New Roman" w:cs="Times New Roman"/>
                <w:b/>
                <w:bCs/>
                <w:color w:val="auto"/>
                <w:kern w:val="0"/>
                <w:szCs w:val="24"/>
                <w:lang w:eastAsia="en-US"/>
              </w:rPr>
              <w:t xml:space="preserve">Project Name: </w:t>
            </w:r>
            <w:r w:rsidRPr="002B0FFF">
              <w:rPr>
                <w:rFonts w:ascii="Times New Roman" w:eastAsia="Times New Roman" w:hAnsi="Times New Roman" w:cs="Times New Roman"/>
                <w:color w:val="000000"/>
                <w:kern w:val="0"/>
                <w:szCs w:val="24"/>
                <w:lang w:eastAsia="en-US"/>
              </w:rPr>
              <w:t>Tiempo Payroll</w:t>
            </w:r>
            <w:r w:rsidRPr="002B0FFF">
              <w:rPr>
                <w:rFonts w:ascii="Calibri" w:eastAsia="Times New Roman" w:hAnsi="Calibri" w:cs="Calibri"/>
                <w:color w:val="000000"/>
                <w:kern w:val="0"/>
                <w:szCs w:val="24"/>
                <w:lang w:eastAsia="en-US"/>
              </w:rPr>
              <w:tab/>
            </w:r>
            <w:r w:rsidRPr="002B0FFF">
              <w:rPr>
                <w:rFonts w:ascii="Times New Roman" w:eastAsia="Times New Roman" w:hAnsi="Times New Roman" w:cs="Times New Roman"/>
                <w:color w:val="auto"/>
                <w:kern w:val="0"/>
                <w:szCs w:val="24"/>
                <w:lang w:eastAsia="en-US"/>
              </w:rPr>
              <w:t> </w:t>
            </w:r>
          </w:p>
          <w:p w14:paraId="6D3328CC"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Pr>
                <w:rFonts w:ascii="Times New Roman" w:eastAsia="Times New Roman" w:hAnsi="Times New Roman" w:cs="Times New Roman"/>
                <w:b/>
                <w:bCs/>
                <w:color w:val="auto"/>
                <w:kern w:val="0"/>
                <w:szCs w:val="24"/>
                <w:lang w:eastAsia="en-US"/>
              </w:rPr>
              <w:t xml:space="preserve">  </w:t>
            </w:r>
            <w:r w:rsidRPr="002B0FFF">
              <w:rPr>
                <w:rFonts w:ascii="Times New Roman" w:eastAsia="Times New Roman" w:hAnsi="Times New Roman" w:cs="Times New Roman"/>
                <w:b/>
                <w:bCs/>
                <w:color w:val="auto"/>
                <w:kern w:val="0"/>
                <w:szCs w:val="24"/>
                <w:lang w:eastAsia="en-US"/>
              </w:rPr>
              <w:t xml:space="preserve">Project Sponsor: </w:t>
            </w:r>
            <w:r w:rsidRPr="002B0FFF">
              <w:rPr>
                <w:rFonts w:ascii="Times New Roman" w:eastAsia="Times New Roman" w:hAnsi="Times New Roman" w:cs="Times New Roman"/>
                <w:color w:val="000000"/>
                <w:kern w:val="0"/>
                <w:szCs w:val="24"/>
                <w:lang w:eastAsia="en-US"/>
              </w:rPr>
              <w:t> Joey Bagadonuts</w:t>
            </w:r>
            <w:r w:rsidRPr="002B0FFF">
              <w:rPr>
                <w:rFonts w:ascii="Calibri" w:eastAsia="Times New Roman" w:hAnsi="Calibri" w:cs="Calibri"/>
                <w:color w:val="000000"/>
                <w:kern w:val="0"/>
                <w:szCs w:val="24"/>
                <w:lang w:eastAsia="en-US"/>
              </w:rPr>
              <w:tab/>
            </w:r>
            <w:r w:rsidRPr="002B0FFF">
              <w:rPr>
                <w:rFonts w:ascii="Times New Roman" w:eastAsia="Times New Roman" w:hAnsi="Times New Roman" w:cs="Times New Roman"/>
                <w:color w:val="auto"/>
                <w:kern w:val="0"/>
                <w:szCs w:val="24"/>
                <w:lang w:eastAsia="en-US"/>
              </w:rPr>
              <w:t> </w:t>
            </w:r>
          </w:p>
          <w:p w14:paraId="5EB10F72" w14:textId="05B7C5FE"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Pr>
                <w:rFonts w:ascii="Times New Roman" w:eastAsia="Times New Roman" w:hAnsi="Times New Roman" w:cs="Times New Roman"/>
                <w:b/>
                <w:bCs/>
                <w:color w:val="auto"/>
                <w:kern w:val="0"/>
                <w:szCs w:val="24"/>
                <w:lang w:eastAsia="en-US"/>
              </w:rPr>
              <w:t xml:space="preserve">  </w:t>
            </w:r>
            <w:r w:rsidRPr="002B0FFF">
              <w:rPr>
                <w:rFonts w:ascii="Times New Roman" w:eastAsia="Times New Roman" w:hAnsi="Times New Roman" w:cs="Times New Roman"/>
                <w:b/>
                <w:bCs/>
                <w:color w:val="auto"/>
                <w:kern w:val="0"/>
                <w:szCs w:val="24"/>
                <w:lang w:eastAsia="en-US"/>
              </w:rPr>
              <w:t xml:space="preserve">Project Manager: </w:t>
            </w:r>
            <w:r w:rsidRPr="002B0FFF">
              <w:rPr>
                <w:rFonts w:ascii="Times New Roman" w:eastAsia="Times New Roman" w:hAnsi="Times New Roman" w:cs="Times New Roman"/>
                <w:color w:val="auto"/>
                <w:kern w:val="0"/>
                <w:szCs w:val="24"/>
                <w:lang w:eastAsia="en-US"/>
              </w:rPr>
              <w:t>Jessica D</w:t>
            </w:r>
            <w:r w:rsidR="002E2D7E">
              <w:rPr>
                <w:rFonts w:ascii="Times New Roman" w:eastAsia="Times New Roman" w:hAnsi="Times New Roman" w:cs="Times New Roman"/>
                <w:color w:val="auto"/>
                <w:kern w:val="0"/>
                <w:szCs w:val="24"/>
                <w:lang w:eastAsia="en-US"/>
              </w:rPr>
              <w:t>.</w:t>
            </w:r>
            <w:r w:rsidRPr="002B0FFF">
              <w:rPr>
                <w:rFonts w:ascii="Calibri" w:eastAsia="Times New Roman" w:hAnsi="Calibri" w:cs="Calibri"/>
                <w:color w:val="auto"/>
                <w:kern w:val="0"/>
                <w:szCs w:val="24"/>
                <w:lang w:eastAsia="en-US"/>
              </w:rPr>
              <w:tab/>
            </w:r>
            <w:r w:rsidRPr="002B0FFF">
              <w:rPr>
                <w:rFonts w:ascii="Times New Roman" w:eastAsia="Times New Roman" w:hAnsi="Times New Roman" w:cs="Times New Roman"/>
                <w:color w:val="auto"/>
                <w:kern w:val="0"/>
                <w:szCs w:val="24"/>
                <w:lang w:eastAsia="en-US"/>
              </w:rPr>
              <w:t> </w:t>
            </w:r>
          </w:p>
          <w:p w14:paraId="49AA73A3"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Pr>
                <w:rFonts w:ascii="Times New Roman" w:eastAsia="Times New Roman" w:hAnsi="Times New Roman" w:cs="Times New Roman"/>
                <w:b/>
                <w:bCs/>
                <w:color w:val="auto"/>
                <w:kern w:val="0"/>
                <w:szCs w:val="24"/>
                <w:lang w:eastAsia="en-US"/>
              </w:rPr>
              <w:t xml:space="preserve">  </w:t>
            </w:r>
            <w:r w:rsidRPr="002B0FFF">
              <w:rPr>
                <w:rFonts w:ascii="Times New Roman" w:eastAsia="Times New Roman" w:hAnsi="Times New Roman" w:cs="Times New Roman"/>
                <w:b/>
                <w:bCs/>
                <w:color w:val="auto"/>
                <w:kern w:val="0"/>
                <w:szCs w:val="24"/>
                <w:lang w:eastAsia="en-US"/>
              </w:rPr>
              <w:t xml:space="preserve">Project Dates: </w:t>
            </w:r>
            <w:r w:rsidRPr="002B0FFF">
              <w:rPr>
                <w:rFonts w:ascii="Times New Roman" w:eastAsia="Times New Roman" w:hAnsi="Times New Roman" w:cs="Times New Roman"/>
                <w:color w:val="auto"/>
                <w:kern w:val="0"/>
                <w:szCs w:val="24"/>
                <w:lang w:eastAsia="en-US"/>
              </w:rPr>
              <w:t>February 26, 2024 – May 23, 2024 </w:t>
            </w:r>
          </w:p>
          <w:p w14:paraId="2B230B48"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Pr>
                <w:rFonts w:ascii="Times New Roman" w:eastAsia="Times New Roman" w:hAnsi="Times New Roman" w:cs="Times New Roman"/>
                <w:b/>
                <w:bCs/>
                <w:color w:val="auto"/>
                <w:kern w:val="0"/>
                <w:szCs w:val="24"/>
                <w:lang w:eastAsia="en-US"/>
              </w:rPr>
              <w:t xml:space="preserve">  </w:t>
            </w:r>
            <w:r w:rsidRPr="002B0FFF">
              <w:rPr>
                <w:rFonts w:ascii="Times New Roman" w:eastAsia="Times New Roman" w:hAnsi="Times New Roman" w:cs="Times New Roman"/>
                <w:b/>
                <w:bCs/>
                <w:color w:val="auto"/>
                <w:kern w:val="0"/>
                <w:szCs w:val="24"/>
                <w:lang w:eastAsia="en-US"/>
              </w:rPr>
              <w:t>Final Budget:</w:t>
            </w:r>
            <w:r w:rsidRPr="002B0FFF">
              <w:rPr>
                <w:rFonts w:ascii="Calibri" w:eastAsia="Times New Roman" w:hAnsi="Calibri" w:cs="Calibri"/>
                <w:color w:val="auto"/>
                <w:kern w:val="0"/>
                <w:szCs w:val="24"/>
                <w:lang w:eastAsia="en-US"/>
              </w:rPr>
              <w:tab/>
            </w:r>
            <w:r w:rsidRPr="002B0FFF">
              <w:rPr>
                <w:rFonts w:ascii="Times New Roman" w:eastAsia="Times New Roman" w:hAnsi="Times New Roman" w:cs="Times New Roman"/>
                <w:color w:val="auto"/>
                <w:kern w:val="0"/>
                <w:szCs w:val="24"/>
                <w:lang w:eastAsia="en-US"/>
              </w:rPr>
              <w:t>$500,000</w:t>
            </w:r>
            <w:r w:rsidRPr="002B0FFF">
              <w:rPr>
                <w:rFonts w:ascii="Calibri" w:eastAsia="Times New Roman" w:hAnsi="Calibri" w:cs="Calibri"/>
                <w:color w:val="auto"/>
                <w:kern w:val="0"/>
                <w:szCs w:val="24"/>
                <w:lang w:eastAsia="en-US"/>
              </w:rPr>
              <w:tab/>
            </w:r>
            <w:r w:rsidRPr="002B0FFF">
              <w:rPr>
                <w:rFonts w:ascii="Times New Roman" w:eastAsia="Times New Roman" w:hAnsi="Times New Roman" w:cs="Times New Roman"/>
                <w:color w:val="auto"/>
                <w:kern w:val="0"/>
                <w:szCs w:val="24"/>
                <w:lang w:eastAsia="en-US"/>
              </w:rPr>
              <w:t> </w:t>
            </w:r>
          </w:p>
        </w:tc>
      </w:tr>
      <w:tr w:rsidR="006457B2" w:rsidRPr="002B0FFF" w14:paraId="5C5D1A8E" w14:textId="77777777" w:rsidTr="00074530">
        <w:trPr>
          <w:trHeight w:val="278"/>
        </w:trPr>
        <w:tc>
          <w:tcPr>
            <w:tcW w:w="9360" w:type="dxa"/>
            <w:tcBorders>
              <w:top w:val="nil"/>
              <w:left w:val="nil"/>
              <w:bottom w:val="nil"/>
              <w:right w:val="nil"/>
            </w:tcBorders>
            <w:shd w:val="clear" w:color="auto" w:fill="auto"/>
          </w:tcPr>
          <w:p w14:paraId="67FF9DE9"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5459DA5F"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161B497A"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2FDE946E"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08F101E7"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20E2A867"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326334B6"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22E9F3EC"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043F7B5B"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126C04A3"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54FAABFE"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2FA513C1"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6AF39CD7"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1ED4DA1F"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66C08E08"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0415C0A5"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518C3775"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0B386238"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0D1CA23D"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1E88B1DD"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7D1C2B7F"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3CBD9A87"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50DDFC64"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6F286FE0"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7D58E59F"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566E11B3"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57A9F37E"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2DEEFF18"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44BCF8C9"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p w14:paraId="0BFBF7C6"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tc>
      </w:tr>
      <w:tr w:rsidR="006457B2" w:rsidRPr="002B0FFF" w14:paraId="2F91E450" w14:textId="77777777" w:rsidTr="00074530">
        <w:trPr>
          <w:trHeight w:val="278"/>
        </w:trPr>
        <w:tc>
          <w:tcPr>
            <w:tcW w:w="9360" w:type="dxa"/>
            <w:tcBorders>
              <w:top w:val="nil"/>
              <w:left w:val="nil"/>
              <w:bottom w:val="single" w:sz="4" w:space="0" w:color="auto"/>
              <w:right w:val="nil"/>
            </w:tcBorders>
            <w:shd w:val="clear" w:color="auto" w:fill="auto"/>
          </w:tcPr>
          <w:p w14:paraId="7AD09931" w14:textId="77777777" w:rsidR="006457B2" w:rsidRDefault="006457B2" w:rsidP="00074530">
            <w:pPr>
              <w:spacing w:before="0" w:after="0"/>
              <w:ind w:left="0" w:right="0"/>
              <w:textAlignment w:val="baseline"/>
              <w:rPr>
                <w:rFonts w:ascii="Times New Roman" w:eastAsia="Times New Roman" w:hAnsi="Times New Roman" w:cs="Times New Roman"/>
                <w:b/>
                <w:bCs/>
                <w:color w:val="auto"/>
                <w:kern w:val="0"/>
                <w:szCs w:val="24"/>
                <w:lang w:eastAsia="en-US"/>
              </w:rPr>
            </w:pPr>
          </w:p>
        </w:tc>
      </w:tr>
      <w:tr w:rsidR="006457B2" w:rsidRPr="002B0FFF" w14:paraId="4ED4540A" w14:textId="77777777" w:rsidTr="00074530">
        <w:trPr>
          <w:trHeight w:val="278"/>
        </w:trPr>
        <w:tc>
          <w:tcPr>
            <w:tcW w:w="9360" w:type="dxa"/>
            <w:tcBorders>
              <w:top w:val="single" w:sz="4" w:space="0" w:color="auto"/>
              <w:left w:val="single" w:sz="6" w:space="0" w:color="auto"/>
              <w:bottom w:val="single" w:sz="6" w:space="0" w:color="auto"/>
              <w:right w:val="single" w:sz="6" w:space="0" w:color="auto"/>
            </w:tcBorders>
            <w:shd w:val="clear" w:color="auto" w:fill="auto"/>
            <w:hideMark/>
          </w:tcPr>
          <w:p w14:paraId="0AF0A01E" w14:textId="77777777" w:rsidR="006457B2" w:rsidRDefault="006457B2" w:rsidP="00074530">
            <w:pPr>
              <w:spacing w:before="0" w:after="0"/>
              <w:ind w:left="1080" w:right="0"/>
              <w:textAlignment w:val="baseline"/>
              <w:rPr>
                <w:rFonts w:ascii="Times New Roman" w:eastAsia="Times New Roman" w:hAnsi="Times New Roman" w:cs="Times New Roman"/>
                <w:color w:val="auto"/>
                <w:kern w:val="0"/>
                <w:szCs w:val="24"/>
                <w:lang w:eastAsia="en-US"/>
              </w:rPr>
            </w:pPr>
          </w:p>
          <w:p w14:paraId="4C3B4436" w14:textId="77777777" w:rsidR="006457B2" w:rsidRPr="002B0FFF" w:rsidRDefault="006457B2" w:rsidP="006457B2">
            <w:pPr>
              <w:numPr>
                <w:ilvl w:val="0"/>
                <w:numId w:val="7"/>
              </w:numPr>
              <w:spacing w:before="0" w:after="0"/>
              <w:ind w:left="1080" w:right="0" w:firstLine="0"/>
              <w:textAlignment w:val="baseline"/>
              <w:rPr>
                <w:rFonts w:ascii="Times New Roman" w:eastAsia="Times New Roman" w:hAnsi="Times New Roman" w:cs="Times New Roman"/>
                <w:color w:val="auto"/>
                <w:kern w:val="0"/>
                <w:szCs w:val="24"/>
                <w:lang w:eastAsia="en-US"/>
              </w:rPr>
            </w:pPr>
            <w:r w:rsidRPr="002B0FFF">
              <w:rPr>
                <w:rFonts w:ascii="Times New Roman" w:eastAsia="Times New Roman" w:hAnsi="Times New Roman" w:cs="Times New Roman"/>
                <w:color w:val="auto"/>
                <w:kern w:val="0"/>
                <w:szCs w:val="24"/>
                <w:lang w:eastAsia="en-US"/>
              </w:rPr>
              <w:t>Did the project meet scope, time, and cost goals? </w:t>
            </w:r>
          </w:p>
          <w:p w14:paraId="18B4B6FE"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xml:space="preserve">The project did meet scope, time, and cost goals. We were successful in meeting our </w:t>
            </w:r>
            <w:r>
              <w:rPr>
                <w:rFonts w:ascii="Times New Roman" w:eastAsia="Times New Roman" w:hAnsi="Times New Roman" w:cs="Times New Roman"/>
                <w:color w:val="auto"/>
                <w:kern w:val="0"/>
                <w:szCs w:val="24"/>
                <w:lang w:eastAsia="en-US"/>
              </w:rPr>
              <w:t xml:space="preserve">    </w:t>
            </w:r>
            <w:r w:rsidRPr="002B0FFF">
              <w:rPr>
                <w:rFonts w:ascii="Times New Roman" w:eastAsia="Times New Roman" w:hAnsi="Times New Roman" w:cs="Times New Roman"/>
                <w:color w:val="auto"/>
                <w:kern w:val="0"/>
                <w:szCs w:val="24"/>
                <w:lang w:eastAsia="en-US"/>
              </w:rPr>
              <w:t>clients’ expectations regarding the scope of the project. They were satisfied with the software's features and loved the training we provided the company. Time and costs were some of the biggest factors that we were sure to stay on top of for this project. With our expert management and analysis of our goals and budget, we satisfied our time requirements and stayed with budget. </w:t>
            </w:r>
          </w:p>
          <w:p w14:paraId="67DCECE9"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2179A128"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52282E55" w14:textId="77777777" w:rsidR="006457B2" w:rsidRPr="002B0FFF" w:rsidRDefault="006457B2" w:rsidP="006457B2">
            <w:pPr>
              <w:numPr>
                <w:ilvl w:val="0"/>
                <w:numId w:val="8"/>
              </w:numPr>
              <w:spacing w:before="0" w:after="0"/>
              <w:ind w:left="1080" w:right="0" w:firstLine="0"/>
              <w:textAlignment w:val="baseline"/>
              <w:rPr>
                <w:rFonts w:ascii="Times New Roman" w:eastAsia="Times New Roman" w:hAnsi="Times New Roman" w:cs="Times New Roman"/>
                <w:color w:val="auto"/>
                <w:kern w:val="0"/>
                <w:szCs w:val="24"/>
                <w:lang w:eastAsia="en-US"/>
              </w:rPr>
            </w:pPr>
            <w:r w:rsidRPr="002B0FFF">
              <w:rPr>
                <w:rFonts w:ascii="Times New Roman" w:eastAsia="Times New Roman" w:hAnsi="Times New Roman" w:cs="Times New Roman"/>
                <w:color w:val="auto"/>
                <w:kern w:val="0"/>
                <w:szCs w:val="24"/>
                <w:lang w:eastAsia="en-US"/>
              </w:rPr>
              <w:t>What were the success criteria listed in the project scope statement? </w:t>
            </w:r>
          </w:p>
          <w:p w14:paraId="6A86528F"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This project will be broken into four phases, each phase taking roughly three weeks to complete. Weekly meetings to review Start, Stop, and Stuck-ages with key stakeholders will produce budget and time adherence documentation. Once we complete the installation and finish the company-wide training we will consider the project a success. </w:t>
            </w:r>
          </w:p>
          <w:p w14:paraId="3E1A366E"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0EA6E4D1"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33A4EB03" w14:textId="77777777" w:rsidR="006457B2" w:rsidRPr="002B0FFF" w:rsidRDefault="006457B2" w:rsidP="006457B2">
            <w:pPr>
              <w:numPr>
                <w:ilvl w:val="0"/>
                <w:numId w:val="9"/>
              </w:numPr>
              <w:spacing w:before="0" w:after="0"/>
              <w:ind w:left="1080" w:right="0" w:firstLine="0"/>
              <w:textAlignment w:val="baseline"/>
              <w:rPr>
                <w:rFonts w:ascii="Times New Roman" w:eastAsia="Times New Roman" w:hAnsi="Times New Roman" w:cs="Times New Roman"/>
                <w:color w:val="auto"/>
                <w:kern w:val="0"/>
                <w:szCs w:val="24"/>
                <w:lang w:eastAsia="en-US"/>
              </w:rPr>
            </w:pPr>
            <w:r w:rsidRPr="002B0FFF">
              <w:rPr>
                <w:rFonts w:ascii="Times New Roman" w:eastAsia="Times New Roman" w:hAnsi="Times New Roman" w:cs="Times New Roman"/>
                <w:color w:val="auto"/>
                <w:kern w:val="0"/>
                <w:szCs w:val="24"/>
                <w:lang w:eastAsia="en-US"/>
              </w:rPr>
              <w:t>Reflect on whether you met the project success criteria. </w:t>
            </w:r>
          </w:p>
          <w:p w14:paraId="58D897B2"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We did meet our success criteria as validated by the client. </w:t>
            </w:r>
          </w:p>
          <w:p w14:paraId="08407E0E"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2D309243"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3B67F081" w14:textId="77777777" w:rsidR="006457B2" w:rsidRPr="002B0FFF" w:rsidRDefault="006457B2" w:rsidP="006457B2">
            <w:pPr>
              <w:numPr>
                <w:ilvl w:val="0"/>
                <w:numId w:val="10"/>
              </w:numPr>
              <w:spacing w:before="0" w:after="0"/>
              <w:ind w:left="1080" w:right="0" w:firstLine="0"/>
              <w:textAlignment w:val="baseline"/>
              <w:rPr>
                <w:rFonts w:ascii="Times New Roman" w:eastAsia="Times New Roman" w:hAnsi="Times New Roman" w:cs="Times New Roman"/>
                <w:color w:val="auto"/>
                <w:kern w:val="0"/>
                <w:szCs w:val="24"/>
                <w:lang w:eastAsia="en-US"/>
              </w:rPr>
            </w:pPr>
            <w:r w:rsidRPr="002B0FFF">
              <w:rPr>
                <w:rFonts w:ascii="Times New Roman" w:eastAsia="Times New Roman" w:hAnsi="Times New Roman" w:cs="Times New Roman"/>
                <w:color w:val="auto"/>
                <w:kern w:val="0"/>
                <w:szCs w:val="24"/>
                <w:lang w:eastAsia="en-US"/>
              </w:rPr>
              <w:t>In terms of managing the project, what were the main lessons your team learned? </w:t>
            </w:r>
          </w:p>
          <w:p w14:paraId="1D824860"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The main lesson learned from this project was adherence to weekly Start, Stop, and Stuck-ages meetings which allowed for real time schedule pivots.  </w:t>
            </w:r>
          </w:p>
          <w:p w14:paraId="2A1F579A"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0F7088CA"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6B3C58B0" w14:textId="77777777" w:rsidR="006457B2" w:rsidRPr="002B0FFF" w:rsidRDefault="006457B2" w:rsidP="006457B2">
            <w:pPr>
              <w:numPr>
                <w:ilvl w:val="0"/>
                <w:numId w:val="11"/>
              </w:numPr>
              <w:spacing w:before="0" w:after="0"/>
              <w:ind w:left="1080" w:right="0" w:firstLine="0"/>
              <w:textAlignment w:val="baseline"/>
              <w:rPr>
                <w:rFonts w:ascii="Times New Roman" w:eastAsia="Times New Roman" w:hAnsi="Times New Roman" w:cs="Times New Roman"/>
                <w:color w:val="auto"/>
                <w:kern w:val="0"/>
                <w:szCs w:val="24"/>
                <w:lang w:eastAsia="en-US"/>
              </w:rPr>
            </w:pPr>
            <w:r w:rsidRPr="002B0FFF">
              <w:rPr>
                <w:rFonts w:ascii="Times New Roman" w:eastAsia="Times New Roman" w:hAnsi="Times New Roman" w:cs="Times New Roman"/>
                <w:color w:val="auto"/>
                <w:kern w:val="0"/>
                <w:szCs w:val="24"/>
                <w:lang w:eastAsia="en-US"/>
              </w:rPr>
              <w:t>Describe one example of what went right on this project. </w:t>
            </w:r>
          </w:p>
          <w:p w14:paraId="052357B2" w14:textId="52C50E6C"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As a team for this project, we were extremely successful in how we communicated every step of this project. This ensured that we stayed on track with each goal that we set for ourselves. This also helped constantly give the client insights and perspective into the project leading to successful output. </w:t>
            </w:r>
          </w:p>
          <w:p w14:paraId="37E7EF9A"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57DFB9AA"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3CE29CFA" w14:textId="77777777" w:rsidR="006457B2" w:rsidRPr="002B0FFF" w:rsidRDefault="006457B2" w:rsidP="006457B2">
            <w:pPr>
              <w:numPr>
                <w:ilvl w:val="0"/>
                <w:numId w:val="12"/>
              </w:numPr>
              <w:spacing w:before="0" w:after="0"/>
              <w:ind w:left="1080" w:right="0" w:firstLine="0"/>
              <w:textAlignment w:val="baseline"/>
              <w:rPr>
                <w:rFonts w:ascii="Times New Roman" w:eastAsia="Times New Roman" w:hAnsi="Times New Roman" w:cs="Times New Roman"/>
                <w:color w:val="auto"/>
                <w:kern w:val="0"/>
                <w:szCs w:val="24"/>
                <w:lang w:eastAsia="en-US"/>
              </w:rPr>
            </w:pPr>
            <w:r w:rsidRPr="002B0FFF">
              <w:rPr>
                <w:rFonts w:ascii="Times New Roman" w:eastAsia="Times New Roman" w:hAnsi="Times New Roman" w:cs="Times New Roman"/>
                <w:color w:val="auto"/>
                <w:kern w:val="0"/>
                <w:szCs w:val="24"/>
                <w:lang w:eastAsia="en-US"/>
              </w:rPr>
              <w:t>Describe one example of what went wrong on this project. </w:t>
            </w:r>
          </w:p>
          <w:p w14:paraId="5CAD0413"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We had one small issue that occurred when we were acquiring some of the resources for this project. There was a shipping delay that kept key parts away from the project for 4 days. </w:t>
            </w:r>
          </w:p>
          <w:p w14:paraId="74824443"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4481A5BE"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p w14:paraId="3CC036FA" w14:textId="77777777" w:rsidR="006457B2" w:rsidRPr="002B0FFF" w:rsidRDefault="006457B2" w:rsidP="006457B2">
            <w:pPr>
              <w:numPr>
                <w:ilvl w:val="0"/>
                <w:numId w:val="13"/>
              </w:numPr>
              <w:spacing w:before="0" w:after="0"/>
              <w:ind w:left="1080" w:right="0" w:firstLine="0"/>
              <w:textAlignment w:val="baseline"/>
              <w:rPr>
                <w:rFonts w:ascii="Times New Roman" w:eastAsia="Times New Roman" w:hAnsi="Times New Roman" w:cs="Times New Roman"/>
                <w:color w:val="auto"/>
                <w:kern w:val="0"/>
                <w:szCs w:val="24"/>
                <w:lang w:eastAsia="en-US"/>
              </w:rPr>
            </w:pPr>
            <w:r w:rsidRPr="002B0FFF">
              <w:rPr>
                <w:rFonts w:ascii="Times New Roman" w:eastAsia="Times New Roman" w:hAnsi="Times New Roman" w:cs="Times New Roman"/>
                <w:color w:val="auto"/>
                <w:kern w:val="0"/>
                <w:szCs w:val="24"/>
                <w:lang w:eastAsia="en-US"/>
              </w:rPr>
              <w:t>What will you do differently on the next project based on your experience working on this project? </w:t>
            </w:r>
          </w:p>
          <w:p w14:paraId="3509DD34"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We do not think we need to do anything differently when it comes to future projects. Our communication, teamwork, and time management skills were perfect throughout the entire project and led to a satisfied client.  </w:t>
            </w:r>
          </w:p>
          <w:p w14:paraId="5677D933" w14:textId="77777777" w:rsidR="006457B2" w:rsidRPr="002B0FFF" w:rsidRDefault="006457B2" w:rsidP="00074530">
            <w:pPr>
              <w:spacing w:before="0" w:after="0"/>
              <w:ind w:left="0" w:right="0"/>
              <w:textAlignment w:val="baseline"/>
              <w:rPr>
                <w:rFonts w:ascii="Segoe UI" w:eastAsia="Times New Roman" w:hAnsi="Segoe UI" w:cs="Segoe UI"/>
                <w:color w:val="auto"/>
                <w:kern w:val="0"/>
                <w:sz w:val="18"/>
                <w:szCs w:val="18"/>
                <w:lang w:eastAsia="en-US"/>
              </w:rPr>
            </w:pPr>
            <w:r w:rsidRPr="002B0FFF">
              <w:rPr>
                <w:rFonts w:ascii="Times New Roman" w:eastAsia="Times New Roman" w:hAnsi="Times New Roman" w:cs="Times New Roman"/>
                <w:color w:val="auto"/>
                <w:kern w:val="0"/>
                <w:szCs w:val="24"/>
                <w:lang w:eastAsia="en-US"/>
              </w:rPr>
              <w:t> </w:t>
            </w:r>
          </w:p>
        </w:tc>
      </w:tr>
    </w:tbl>
    <w:p w14:paraId="42A8EDA8" w14:textId="77777777" w:rsidR="006457B2" w:rsidRPr="0041428F" w:rsidRDefault="006457B2" w:rsidP="006457B2">
      <w:pPr>
        <w:spacing w:before="0" w:after="0"/>
        <w:ind w:left="0" w:right="0"/>
        <w:textAlignment w:val="baseline"/>
        <w:rPr>
          <w:color w:val="000000" w:themeColor="text1"/>
        </w:rPr>
      </w:pPr>
    </w:p>
    <w:p w14:paraId="1A7BD535" w14:textId="77777777" w:rsidR="006457B2" w:rsidRPr="00735904" w:rsidRDefault="006457B2" w:rsidP="006457B2">
      <w:pPr>
        <w:rPr>
          <w:rFonts w:ascii="Arial" w:hAnsi="Arial" w:cs="Arial"/>
        </w:rPr>
      </w:pPr>
    </w:p>
    <w:sectPr w:rsidR="006457B2" w:rsidRPr="00735904" w:rsidSect="001D4F4E">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6B9F4" w14:textId="77777777" w:rsidR="00195BF8" w:rsidRDefault="00195BF8" w:rsidP="00A66B18">
      <w:pPr>
        <w:spacing w:before="0" w:after="0"/>
      </w:pPr>
      <w:r>
        <w:separator/>
      </w:r>
    </w:p>
  </w:endnote>
  <w:endnote w:type="continuationSeparator" w:id="0">
    <w:p w14:paraId="191A214E" w14:textId="77777777" w:rsidR="00195BF8" w:rsidRDefault="00195BF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2525287"/>
      <w:docPartObj>
        <w:docPartGallery w:val="Page Numbers (Bottom of Page)"/>
        <w:docPartUnique/>
      </w:docPartObj>
    </w:sdtPr>
    <w:sdtContent>
      <w:p w14:paraId="47847836" w14:textId="77777777" w:rsidR="00846324" w:rsidRDefault="00846324"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0479F2" w14:textId="77777777" w:rsidR="00846324" w:rsidRDefault="00846324"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10127374"/>
      <w:docPartObj>
        <w:docPartGallery w:val="Page Numbers (Bottom of Page)"/>
        <w:docPartUnique/>
      </w:docPartObj>
    </w:sdtPr>
    <w:sdtContent>
      <w:p w14:paraId="1F3B3B5F" w14:textId="77777777" w:rsidR="00846324" w:rsidRDefault="00846324"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6178EA" w14:textId="77777777" w:rsidR="00846324" w:rsidRDefault="00846324"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1130084"/>
      <w:docPartObj>
        <w:docPartGallery w:val="Page Numbers (Bottom of Page)"/>
        <w:docPartUnique/>
      </w:docPartObj>
    </w:sdtPr>
    <w:sdtContent>
      <w:p w14:paraId="0E5708B1" w14:textId="77777777" w:rsidR="004C40E3" w:rsidRDefault="00000000"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F524B3" w14:textId="77777777" w:rsidR="004C40E3" w:rsidRDefault="004C40E3"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77514"/>
      <w:docPartObj>
        <w:docPartGallery w:val="Page Numbers (Bottom of Page)"/>
        <w:docPartUnique/>
      </w:docPartObj>
    </w:sdtPr>
    <w:sdtContent>
      <w:p w14:paraId="466F1EDB" w14:textId="77777777" w:rsidR="004C40E3" w:rsidRDefault="00000000"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FF9465" w14:textId="77777777" w:rsidR="004C40E3" w:rsidRDefault="004C40E3" w:rsidP="00F36F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FBE74" w14:textId="77777777" w:rsidR="006457B2" w:rsidRDefault="00645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AA462D" w14:textId="77777777" w:rsidR="006457B2" w:rsidRDefault="006457B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4D3D4" w14:textId="3FB34A78" w:rsidR="006457B2" w:rsidRDefault="006457B2">
    <w:pPr>
      <w:pStyle w:val="Footer"/>
      <w:pBdr>
        <w:top w:val="single" w:sz="18" w:space="2" w:color="auto"/>
      </w:pBdr>
      <w:ind w:left="0"/>
      <w:rPr>
        <w:b/>
        <w:bCs/>
        <w:i/>
        <w:sz w:val="20"/>
      </w:rPr>
    </w:pP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9</w:t>
    </w:r>
    <w:r>
      <w:rPr>
        <w:b/>
        <w:bCs/>
        <w:i/>
        <w:sz w:val="20"/>
      </w:rPr>
      <w:fldChar w:fldCharType="end"/>
    </w:r>
  </w:p>
  <w:p w14:paraId="629F28DB" w14:textId="008FF969" w:rsidR="006457B2" w:rsidRDefault="006457B2">
    <w:pPr>
      <w:pStyle w:val="Footer"/>
      <w:pBdr>
        <w:top w:val="single" w:sz="18" w:space="2" w:color="auto"/>
      </w:pBdr>
      <w:ind w:left="0"/>
      <w:rPr>
        <w:sz w:val="20"/>
      </w:rPr>
    </w:pPr>
    <w:r>
      <w:rPr>
        <w:b/>
        <w:bCs/>
        <w:i/>
        <w:iCs/>
        <w:sz w:val="20"/>
      </w:rPr>
      <w:fldChar w:fldCharType="begin"/>
    </w:r>
    <w:r>
      <w:rPr>
        <w:b/>
        <w:bCs/>
        <w:i/>
        <w:iCs/>
        <w:sz w:val="20"/>
      </w:rPr>
      <w:instrText xml:space="preserve"> FILENAME </w:instrText>
    </w:r>
    <w:r w:rsidR="00000000">
      <w:rPr>
        <w:b/>
        <w:bCs/>
        <w:i/>
        <w:iCs/>
        <w:sz w:val="20"/>
      </w:rPr>
      <w:fldChar w:fldCharType="separate"/>
    </w:r>
    <w:r>
      <w:rPr>
        <w:b/>
        <w:bCs/>
        <w:i/>
        <w:iCs/>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F4FF5" w14:textId="77777777" w:rsidR="006457B2" w:rsidRPr="003D26E0" w:rsidRDefault="006457B2" w:rsidP="003D26E0">
    <w:pPr>
      <w:pStyle w:val="Footer"/>
      <w:pBdr>
        <w:top w:val="single" w:sz="18" w:space="2" w:color="auto"/>
      </w:pBdr>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04EF3" w14:textId="77777777" w:rsidR="00195BF8" w:rsidRDefault="00195BF8" w:rsidP="00A66B18">
      <w:pPr>
        <w:spacing w:before="0" w:after="0"/>
      </w:pPr>
      <w:r>
        <w:separator/>
      </w:r>
    </w:p>
  </w:footnote>
  <w:footnote w:type="continuationSeparator" w:id="0">
    <w:p w14:paraId="661EB4CF" w14:textId="77777777" w:rsidR="00195BF8" w:rsidRDefault="00195BF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CC7A2" w14:textId="77777777" w:rsidR="00846324" w:rsidRDefault="0084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47768" w14:textId="5C3CA406" w:rsidR="006457B2" w:rsidRDefault="006457B2">
    <w:pPr>
      <w:pStyle w:val="Header"/>
      <w:pBdr>
        <w:bottom w:val="single" w:sz="18" w:space="1" w:color="auto"/>
      </w:pBdr>
      <w:tabs>
        <w:tab w:val="right" w:pos="9360"/>
      </w:tabs>
      <w:spacing w:before="0"/>
      <w:ind w:left="14"/>
      <w:rPr>
        <w:b/>
        <w:bCs/>
        <w:i/>
        <w:iCs/>
        <w:sz w:val="20"/>
      </w:rPr>
    </w:pPr>
    <w:r>
      <w:rPr>
        <w:b/>
        <w:i/>
        <w:sz w:val="20"/>
      </w:rPr>
      <w:tab/>
      <w:t>Version:</w:t>
    </w:r>
    <w:r>
      <w:rPr>
        <w:i/>
        <w:sz w:val="20"/>
      </w:rPr>
      <w:t xml:space="preserve"> </w:t>
    </w:r>
    <w:r>
      <w:rPr>
        <w:i/>
        <w:sz w:val="20"/>
      </w:rPr>
      <w:fldChar w:fldCharType="begin"/>
    </w:r>
    <w:r>
      <w:rPr>
        <w:i/>
        <w:sz w:val="20"/>
      </w:rPr>
      <w:instrText xml:space="preserve"> DOCPROPERTY  Version  \* MERGEFORMAT </w:instrText>
    </w:r>
    <w:r>
      <w:rPr>
        <w:i/>
        <w:sz w:val="20"/>
      </w:rPr>
      <w:fldChar w:fldCharType="separate"/>
    </w:r>
    <w:r w:rsidRPr="0085760D">
      <w:rPr>
        <w:bCs/>
        <w:i/>
        <w:sz w:val="20"/>
      </w:rPr>
      <w:t>&lt;1.0&gt;</w:t>
    </w:r>
    <w:r>
      <w:rPr>
        <w:i/>
        <w:sz w:val="20"/>
      </w:rPr>
      <w:fldChar w:fldCharType="end"/>
    </w:r>
    <w:r>
      <w:rPr>
        <w:i/>
        <w:sz w:val="20"/>
      </w:rPr>
      <w:t xml:space="preserve"> </w:t>
    </w:r>
    <w:r>
      <w:rPr>
        <w:b/>
        <w:i/>
        <w:sz w:val="20"/>
      </w:rPr>
      <w:fldChar w:fldCharType="begin"/>
    </w:r>
    <w:r>
      <w:rPr>
        <w:b/>
        <w:i/>
        <w:sz w:val="20"/>
      </w:rPr>
      <w:instrText xml:space="preserve">DOCPROPERTY "Status" \* MERGEFORMAT </w:instrText>
    </w:r>
    <w:r>
      <w:rPr>
        <w:b/>
        <w:i/>
        <w:sz w:val="20"/>
      </w:rPr>
      <w:fldChar w:fldCharType="separate"/>
    </w:r>
    <w:r>
      <w:rPr>
        <w:b/>
        <w:i/>
        <w:sz w:val="20"/>
      </w:rPr>
      <w:t>&lt;Draft&gt;</w:t>
    </w:r>
    <w:r>
      <w:rPr>
        <w:b/>
        <w:i/>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80124" w14:textId="77777777" w:rsidR="006457B2" w:rsidRDefault="006457B2">
    <w:pPr>
      <w:pStyle w:val="Header"/>
      <w:ind w:left="0"/>
      <w:jc w:val="left"/>
    </w:pPr>
  </w:p>
  <w:p w14:paraId="0D007269" w14:textId="77777777" w:rsidR="006457B2" w:rsidRDefault="006457B2">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4F6E"/>
    <w:multiLevelType w:val="multilevel"/>
    <w:tmpl w:val="E334CF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C4430"/>
    <w:multiLevelType w:val="hybridMultilevel"/>
    <w:tmpl w:val="70806524"/>
    <w:lvl w:ilvl="0" w:tplc="64883D66">
      <w:start w:val="1"/>
      <w:numFmt w:val="bullet"/>
      <w:lvlText w:val=""/>
      <w:lvlJc w:val="left"/>
      <w:pPr>
        <w:ind w:left="1440" w:hanging="360"/>
      </w:pPr>
      <w:rPr>
        <w:rFonts w:ascii="Symbol" w:hAnsi="Symbol" w:hint="default"/>
        <w:color w:val="4389D7" w:themeColor="text2" w:themeTint="9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576CFB"/>
    <w:multiLevelType w:val="multilevel"/>
    <w:tmpl w:val="5E623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172F3"/>
    <w:multiLevelType w:val="multilevel"/>
    <w:tmpl w:val="25DEF7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833DA"/>
    <w:multiLevelType w:val="multilevel"/>
    <w:tmpl w:val="E2C41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31E3C"/>
    <w:multiLevelType w:val="multilevel"/>
    <w:tmpl w:val="1F8EDC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823496"/>
    <w:multiLevelType w:val="multilevel"/>
    <w:tmpl w:val="55F65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5207F"/>
    <w:multiLevelType w:val="multilevel"/>
    <w:tmpl w:val="9AC4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D28D1"/>
    <w:multiLevelType w:val="multilevel"/>
    <w:tmpl w:val="1ABC093A"/>
    <w:lvl w:ilvl="0">
      <w:start w:val="1"/>
      <w:numFmt w:val="decimal"/>
      <w:lvlText w:val="%1."/>
      <w:lvlJc w:val="left"/>
      <w:pPr>
        <w:ind w:left="1080" w:hanging="360"/>
      </w:pPr>
      <w:rPr>
        <w:rFonts w:hint="default"/>
      </w:rPr>
    </w:lvl>
    <w:lvl w:ilvl="1">
      <w:start w:val="1"/>
      <w:numFmt w:val="decimal"/>
      <w:isLgl/>
      <w:lvlText w:val="%1.%2"/>
      <w:lvlJc w:val="left"/>
      <w:pPr>
        <w:ind w:left="120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3000" w:hanging="1800"/>
      </w:pPr>
      <w:rPr>
        <w:rFonts w:hint="default"/>
      </w:rPr>
    </w:lvl>
  </w:abstractNum>
  <w:abstractNum w:abstractNumId="10" w15:restartNumberingAfterBreak="0">
    <w:nsid w:val="5DF415B3"/>
    <w:multiLevelType w:val="hybridMultilevel"/>
    <w:tmpl w:val="3A88D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E3459B"/>
    <w:multiLevelType w:val="hybridMultilevel"/>
    <w:tmpl w:val="29420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C377B1"/>
    <w:multiLevelType w:val="hybridMultilevel"/>
    <w:tmpl w:val="39CCD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6851348">
    <w:abstractNumId w:val="1"/>
  </w:num>
  <w:num w:numId="2" w16cid:durableId="1977441936">
    <w:abstractNumId w:val="12"/>
  </w:num>
  <w:num w:numId="3" w16cid:durableId="1104111391">
    <w:abstractNumId w:val="11"/>
  </w:num>
  <w:num w:numId="4" w16cid:durableId="493760900">
    <w:abstractNumId w:val="10"/>
  </w:num>
  <w:num w:numId="5" w16cid:durableId="1431582534">
    <w:abstractNumId w:val="2"/>
  </w:num>
  <w:num w:numId="6" w16cid:durableId="341664588">
    <w:abstractNumId w:val="9"/>
  </w:num>
  <w:num w:numId="7" w16cid:durableId="1631666119">
    <w:abstractNumId w:val="8"/>
  </w:num>
  <w:num w:numId="8" w16cid:durableId="130177047">
    <w:abstractNumId w:val="3"/>
  </w:num>
  <w:num w:numId="9" w16cid:durableId="1563715212">
    <w:abstractNumId w:val="7"/>
  </w:num>
  <w:num w:numId="10" w16cid:durableId="513619564">
    <w:abstractNumId w:val="5"/>
  </w:num>
  <w:num w:numId="11" w16cid:durableId="1788550257">
    <w:abstractNumId w:val="4"/>
  </w:num>
  <w:num w:numId="12" w16cid:durableId="84226602">
    <w:abstractNumId w:val="6"/>
  </w:num>
  <w:num w:numId="13" w16cid:durableId="968784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rner, Michael">
    <w15:presenceInfo w15:providerId="AD" w15:userId="S::michael.warner@mga.edu::14c2da64-5542-4344-aad6-d1e8a9a85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F1"/>
    <w:rsid w:val="00083BAA"/>
    <w:rsid w:val="00090819"/>
    <w:rsid w:val="0010680C"/>
    <w:rsid w:val="00152B0B"/>
    <w:rsid w:val="001766D6"/>
    <w:rsid w:val="00183B85"/>
    <w:rsid w:val="00192419"/>
    <w:rsid w:val="00195BF8"/>
    <w:rsid w:val="001C270D"/>
    <w:rsid w:val="001D4F4E"/>
    <w:rsid w:val="001E2320"/>
    <w:rsid w:val="002057A3"/>
    <w:rsid w:val="00214E28"/>
    <w:rsid w:val="002205BE"/>
    <w:rsid w:val="002E2D7E"/>
    <w:rsid w:val="00336401"/>
    <w:rsid w:val="00352B81"/>
    <w:rsid w:val="00355C5B"/>
    <w:rsid w:val="00361E96"/>
    <w:rsid w:val="00362B9B"/>
    <w:rsid w:val="00394757"/>
    <w:rsid w:val="003A0150"/>
    <w:rsid w:val="003E24DF"/>
    <w:rsid w:val="0041428F"/>
    <w:rsid w:val="004349A0"/>
    <w:rsid w:val="004A2B0D"/>
    <w:rsid w:val="004B26CB"/>
    <w:rsid w:val="004B6EF1"/>
    <w:rsid w:val="004C40E3"/>
    <w:rsid w:val="00562033"/>
    <w:rsid w:val="005C2210"/>
    <w:rsid w:val="005F0ECF"/>
    <w:rsid w:val="00615018"/>
    <w:rsid w:val="0062123A"/>
    <w:rsid w:val="006457B2"/>
    <w:rsid w:val="00646E75"/>
    <w:rsid w:val="006F6F10"/>
    <w:rsid w:val="00783E79"/>
    <w:rsid w:val="007B5AE8"/>
    <w:rsid w:val="007E6B90"/>
    <w:rsid w:val="007F2E66"/>
    <w:rsid w:val="007F5192"/>
    <w:rsid w:val="00831721"/>
    <w:rsid w:val="00845A72"/>
    <w:rsid w:val="00846324"/>
    <w:rsid w:val="00860B7A"/>
    <w:rsid w:val="00862A06"/>
    <w:rsid w:val="00867F0A"/>
    <w:rsid w:val="00A26FE7"/>
    <w:rsid w:val="00A66B18"/>
    <w:rsid w:val="00A6783B"/>
    <w:rsid w:val="00A96CF8"/>
    <w:rsid w:val="00AA089B"/>
    <w:rsid w:val="00AE1388"/>
    <w:rsid w:val="00AF3982"/>
    <w:rsid w:val="00B13E81"/>
    <w:rsid w:val="00B3215D"/>
    <w:rsid w:val="00B50294"/>
    <w:rsid w:val="00B57D6E"/>
    <w:rsid w:val="00B90AF4"/>
    <w:rsid w:val="00B93312"/>
    <w:rsid w:val="00C701F7"/>
    <w:rsid w:val="00C70786"/>
    <w:rsid w:val="00D10958"/>
    <w:rsid w:val="00D66593"/>
    <w:rsid w:val="00DE6DA2"/>
    <w:rsid w:val="00DF2D30"/>
    <w:rsid w:val="00E4786A"/>
    <w:rsid w:val="00E55D74"/>
    <w:rsid w:val="00E6540C"/>
    <w:rsid w:val="00E81E2A"/>
    <w:rsid w:val="00EE0952"/>
    <w:rsid w:val="00F72947"/>
    <w:rsid w:val="00F763E2"/>
    <w:rsid w:val="00FA6155"/>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4DDB5"/>
  <w14:defaultImageDpi w14:val="32767"/>
  <w15:chartTrackingRefBased/>
  <w15:docId w15:val="{02A671B9-DF75-4B42-9FDB-9026B463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6457B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aliases w:val="h,Header/Footer,header odd,header,Hyphen,NCDOT Header"/>
    <w:basedOn w:val="Normal"/>
    <w:link w:val="HeaderChar"/>
    <w:unhideWhenUsed/>
    <w:rsid w:val="003E24DF"/>
    <w:pPr>
      <w:spacing w:after="0"/>
      <w:jc w:val="right"/>
    </w:pPr>
  </w:style>
  <w:style w:type="character" w:customStyle="1" w:styleId="HeaderChar">
    <w:name w:val="Header Char"/>
    <w:aliases w:val="h Char,Header/Footer Char,header odd Char,header Char,Hyphen Char,NCDOT 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nhideWhenUsed/>
    <w:rsid w:val="00A66B18"/>
    <w:pPr>
      <w:tabs>
        <w:tab w:val="center" w:pos="4680"/>
        <w:tab w:val="right" w:pos="9360"/>
      </w:tabs>
      <w:spacing w:before="0" w:after="0"/>
    </w:pPr>
  </w:style>
  <w:style w:type="character" w:customStyle="1" w:styleId="FooterChar">
    <w:name w:val="Footer Char"/>
    <w:basedOn w:val="DefaultParagraphFont"/>
    <w:link w:val="Footer"/>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qFormat/>
    <w:rsid w:val="004B6EF1"/>
    <w:pPr>
      <w:contextualSpacing/>
    </w:pPr>
  </w:style>
  <w:style w:type="paragraph" w:styleId="NoSpacing">
    <w:name w:val="No Spacing"/>
    <w:link w:val="NoSpacingChar"/>
    <w:uiPriority w:val="1"/>
    <w:qFormat/>
    <w:rsid w:val="007E6B90"/>
    <w:rPr>
      <w:sz w:val="22"/>
      <w:szCs w:val="22"/>
      <w:lang w:eastAsia="en-US"/>
    </w:rPr>
  </w:style>
  <w:style w:type="character" w:customStyle="1" w:styleId="NoSpacingChar">
    <w:name w:val="No Spacing Char"/>
    <w:basedOn w:val="DefaultParagraphFont"/>
    <w:link w:val="NoSpacing"/>
    <w:uiPriority w:val="1"/>
    <w:rsid w:val="007E6B90"/>
    <w:rPr>
      <w:sz w:val="22"/>
      <w:szCs w:val="22"/>
      <w:lang w:eastAsia="en-US"/>
    </w:rPr>
  </w:style>
  <w:style w:type="paragraph" w:customStyle="1" w:styleId="SHTB">
    <w:name w:val="SH/TB"/>
    <w:basedOn w:val="Normal"/>
    <w:next w:val="Normal"/>
    <w:rsid w:val="00846324"/>
    <w:pPr>
      <w:pBdr>
        <w:bottom w:val="single" w:sz="6" w:space="0" w:color="auto"/>
      </w:pBdr>
      <w:spacing w:before="130" w:after="0" w:line="200" w:lineRule="exact"/>
      <w:ind w:left="0" w:right="0"/>
    </w:pPr>
    <w:rPr>
      <w:rFonts w:ascii="New York" w:eastAsia="Times New Roman" w:hAnsi="New York" w:cs="Times New Roman"/>
      <w:color w:val="auto"/>
      <w:kern w:val="0"/>
      <w:sz w:val="16"/>
      <w:lang w:eastAsia="en-US"/>
    </w:rPr>
  </w:style>
  <w:style w:type="character" w:styleId="Hyperlink">
    <w:name w:val="Hyperlink"/>
    <w:basedOn w:val="DefaultParagraphFont"/>
    <w:uiPriority w:val="99"/>
    <w:unhideWhenUsed/>
    <w:rsid w:val="00846324"/>
    <w:rPr>
      <w:color w:val="0563C1"/>
      <w:u w:val="single"/>
    </w:rPr>
  </w:style>
  <w:style w:type="character" w:styleId="PageNumber">
    <w:name w:val="page number"/>
    <w:basedOn w:val="DefaultParagraphFont"/>
    <w:unhideWhenUsed/>
    <w:rsid w:val="00846324"/>
  </w:style>
  <w:style w:type="table" w:customStyle="1" w:styleId="TableGrid">
    <w:name w:val="TableGrid"/>
    <w:rsid w:val="00355C5B"/>
    <w:rPr>
      <w:kern w:val="2"/>
      <w:lang w:eastAsia="en-US"/>
      <w14:ligatures w14:val="standardContextual"/>
    </w:rPr>
    <w:tblPr>
      <w:tblCellMar>
        <w:top w:w="0" w:type="dxa"/>
        <w:left w:w="0" w:type="dxa"/>
        <w:bottom w:w="0" w:type="dxa"/>
        <w:right w:w="0" w:type="dxa"/>
      </w:tblCellMar>
    </w:tblPr>
  </w:style>
  <w:style w:type="character" w:customStyle="1" w:styleId="wacimagecontainer">
    <w:name w:val="wacimagecontainer"/>
    <w:basedOn w:val="DefaultParagraphFont"/>
    <w:rsid w:val="006457B2"/>
  </w:style>
  <w:style w:type="character" w:customStyle="1" w:styleId="Heading3Char">
    <w:name w:val="Heading 3 Char"/>
    <w:basedOn w:val="DefaultParagraphFont"/>
    <w:link w:val="Heading3"/>
    <w:uiPriority w:val="9"/>
    <w:semiHidden/>
    <w:rsid w:val="006457B2"/>
    <w:rPr>
      <w:rFonts w:asciiTheme="majorHAnsi" w:eastAsiaTheme="majorEastAsia" w:hAnsiTheme="majorHAnsi" w:cstheme="majorBidi"/>
      <w:color w:val="0B1F36" w:themeColor="accent1" w:themeShade="7F"/>
      <w:kern w:val="20"/>
    </w:rPr>
  </w:style>
  <w:style w:type="paragraph" w:styleId="Title">
    <w:name w:val="Title"/>
    <w:basedOn w:val="Normal"/>
    <w:link w:val="TitleChar"/>
    <w:qFormat/>
    <w:rsid w:val="006457B2"/>
    <w:pPr>
      <w:spacing w:before="180" w:after="120"/>
      <w:ind w:left="0" w:right="0"/>
      <w:jc w:val="center"/>
    </w:pPr>
    <w:rPr>
      <w:rFonts w:ascii="Times New Roman" w:eastAsia="Times New Roman" w:hAnsi="Times New Roman" w:cs="Times New Roman"/>
      <w:b/>
      <w:bCs/>
      <w:caps/>
      <w:color w:val="auto"/>
      <w:kern w:val="0"/>
      <w:sz w:val="36"/>
      <w:szCs w:val="24"/>
      <w:lang w:eastAsia="en-US"/>
    </w:rPr>
  </w:style>
  <w:style w:type="character" w:customStyle="1" w:styleId="TitleChar">
    <w:name w:val="Title Char"/>
    <w:basedOn w:val="DefaultParagraphFont"/>
    <w:link w:val="Title"/>
    <w:rsid w:val="006457B2"/>
    <w:rPr>
      <w:rFonts w:ascii="Times New Roman" w:eastAsia="Times New Roman" w:hAnsi="Times New Roman" w:cs="Times New Roman"/>
      <w:b/>
      <w:bCs/>
      <w:caps/>
      <w:sz w:val="36"/>
      <w:lang w:eastAsia="en-US"/>
    </w:rPr>
  </w:style>
  <w:style w:type="paragraph" w:styleId="TOC1">
    <w:name w:val="toc 1"/>
    <w:basedOn w:val="Normal"/>
    <w:next w:val="Normal"/>
    <w:uiPriority w:val="39"/>
    <w:rsid w:val="006457B2"/>
    <w:pPr>
      <w:tabs>
        <w:tab w:val="left" w:pos="288"/>
        <w:tab w:val="left" w:pos="720"/>
        <w:tab w:val="right" w:leader="dot" w:pos="9350"/>
      </w:tabs>
      <w:spacing w:before="180" w:after="60"/>
      <w:ind w:left="0" w:right="0"/>
      <w:jc w:val="both"/>
    </w:pPr>
    <w:rPr>
      <w:rFonts w:ascii="Times New Roman" w:eastAsia="Times New Roman" w:hAnsi="Times New Roman" w:cs="Times New Roman"/>
      <w:b/>
      <w:bCs/>
      <w:caps/>
      <w:noProof/>
      <w:color w:val="auto"/>
      <w:kern w:val="0"/>
      <w:szCs w:val="28"/>
      <w:lang w:eastAsia="en-US"/>
    </w:rPr>
  </w:style>
  <w:style w:type="paragraph" w:styleId="TOC2">
    <w:name w:val="toc 2"/>
    <w:basedOn w:val="Normal"/>
    <w:next w:val="Normal"/>
    <w:uiPriority w:val="39"/>
    <w:rsid w:val="006457B2"/>
    <w:pPr>
      <w:tabs>
        <w:tab w:val="left" w:pos="720"/>
        <w:tab w:val="left" w:pos="1296"/>
        <w:tab w:val="right" w:leader="dot" w:pos="9350"/>
      </w:tabs>
      <w:spacing w:before="60" w:after="60"/>
      <w:ind w:left="432" w:right="0"/>
      <w:jc w:val="both"/>
    </w:pPr>
    <w:rPr>
      <w:rFonts w:ascii="Times New Roman" w:eastAsia="Times New Roman" w:hAnsi="Times New Roman" w:cs="Times New Roman"/>
      <w:noProof/>
      <w:color w:val="auto"/>
      <w:kern w:val="0"/>
      <w:szCs w:val="24"/>
      <w:lang w:eastAsia="en-US"/>
    </w:rPr>
  </w:style>
  <w:style w:type="paragraph" w:styleId="TOC3">
    <w:name w:val="toc 3"/>
    <w:basedOn w:val="Normal"/>
    <w:next w:val="Normal"/>
    <w:autoRedefine/>
    <w:uiPriority w:val="39"/>
    <w:rsid w:val="006457B2"/>
    <w:pPr>
      <w:tabs>
        <w:tab w:val="left" w:pos="1620"/>
        <w:tab w:val="left" w:pos="1920"/>
        <w:tab w:val="right" w:leader="dot" w:pos="9350"/>
      </w:tabs>
      <w:spacing w:before="60" w:after="60"/>
      <w:ind w:left="900" w:right="0"/>
      <w:jc w:val="both"/>
    </w:pPr>
    <w:rPr>
      <w:rFonts w:ascii="Times New Roman" w:eastAsia="Times New Roman" w:hAnsi="Times New Roman" w:cs="Times New Roman"/>
      <w:noProof/>
      <w:color w:val="auto"/>
      <w:kern w:val="0"/>
      <w:szCs w:val="24"/>
      <w:lang w:eastAsia="en-US"/>
    </w:rPr>
  </w:style>
  <w:style w:type="paragraph" w:styleId="TOC4">
    <w:name w:val="toc 4"/>
    <w:basedOn w:val="Normal"/>
    <w:next w:val="Normal"/>
    <w:autoRedefine/>
    <w:uiPriority w:val="39"/>
    <w:rsid w:val="006457B2"/>
    <w:pPr>
      <w:tabs>
        <w:tab w:val="left" w:pos="2160"/>
        <w:tab w:val="right" w:leader="dot" w:pos="9360"/>
      </w:tabs>
      <w:spacing w:before="60" w:after="60"/>
      <w:ind w:left="0" w:right="0"/>
      <w:jc w:val="both"/>
    </w:pPr>
    <w:rPr>
      <w:rFonts w:ascii="Times New Roman" w:eastAsia="Times New Roman" w:hAnsi="Times New Roman" w:cs="Times New Roman"/>
      <w:b/>
      <w:caps/>
      <w:color w:val="auto"/>
      <w:kern w:val="0"/>
      <w:szCs w:val="28"/>
      <w:lang w:eastAsia="en-US"/>
    </w:rPr>
  </w:style>
  <w:style w:type="paragraph" w:customStyle="1" w:styleId="tabletxt">
    <w:name w:val="tabletxt"/>
    <w:basedOn w:val="Normal"/>
    <w:rsid w:val="006457B2"/>
    <w:pPr>
      <w:autoSpaceDE w:val="0"/>
      <w:autoSpaceDN w:val="0"/>
      <w:adjustRightInd w:val="0"/>
      <w:spacing w:before="20" w:after="20"/>
      <w:ind w:left="0" w:right="0"/>
      <w:jc w:val="both"/>
    </w:pPr>
    <w:rPr>
      <w:rFonts w:ascii="Times New Roman" w:eastAsia="Times New Roman" w:hAnsi="Times New Roman" w:cs="Arial"/>
      <w:color w:val="auto"/>
      <w:kern w:val="0"/>
      <w:sz w:val="20"/>
      <w:lang w:eastAsia="en-US"/>
    </w:rPr>
  </w:style>
  <w:style w:type="paragraph" w:customStyle="1" w:styleId="TitleCover">
    <w:name w:val="Title Cover"/>
    <w:basedOn w:val="Normal"/>
    <w:next w:val="Normal"/>
    <w:rsid w:val="006457B2"/>
    <w:pPr>
      <w:keepNext/>
      <w:keepLines/>
      <w:pBdr>
        <w:top w:val="single" w:sz="48" w:space="31" w:color="auto"/>
      </w:pBdr>
      <w:tabs>
        <w:tab w:val="left" w:pos="0"/>
      </w:tabs>
      <w:spacing w:before="240" w:after="500" w:line="640" w:lineRule="exact"/>
      <w:ind w:left="0" w:right="0"/>
    </w:pPr>
    <w:rPr>
      <w:rFonts w:ascii="Arial Black" w:eastAsia="Times New Roman" w:hAnsi="Arial Black" w:cs="Times New Roman"/>
      <w:b/>
      <w:color w:val="auto"/>
      <w:spacing w:val="-48"/>
      <w:kern w:val="28"/>
      <w:sz w:val="64"/>
      <w:lang w:eastAsia="en-US"/>
    </w:rPr>
  </w:style>
  <w:style w:type="paragraph" w:styleId="BodyText">
    <w:name w:val="Body Text"/>
    <w:basedOn w:val="Normal"/>
    <w:link w:val="BodyTextChar"/>
    <w:rsid w:val="006457B2"/>
    <w:pPr>
      <w:spacing w:before="60" w:after="120"/>
      <w:ind w:left="576" w:right="0"/>
      <w:jc w:val="both"/>
    </w:pPr>
    <w:rPr>
      <w:rFonts w:ascii="Times New Roman" w:eastAsia="Times New Roman" w:hAnsi="Times New Roman" w:cs="Times New Roman"/>
      <w:color w:val="auto"/>
      <w:kern w:val="0"/>
      <w:szCs w:val="24"/>
      <w:lang w:eastAsia="en-US"/>
    </w:rPr>
  </w:style>
  <w:style w:type="character" w:customStyle="1" w:styleId="BodyTextChar">
    <w:name w:val="Body Text Char"/>
    <w:basedOn w:val="DefaultParagraphFont"/>
    <w:link w:val="BodyText"/>
    <w:rsid w:val="006457B2"/>
    <w:rPr>
      <w:rFonts w:ascii="Times New Roman" w:eastAsia="Times New Roman" w:hAnsi="Times New Roman" w:cs="Times New Roman"/>
      <w:lang w:eastAsia="en-US"/>
    </w:rPr>
  </w:style>
  <w:style w:type="paragraph" w:customStyle="1" w:styleId="Tabletext">
    <w:name w:val="Tabletext"/>
    <w:basedOn w:val="Normal"/>
    <w:rsid w:val="006457B2"/>
    <w:pPr>
      <w:keepLines/>
      <w:widowControl w:val="0"/>
      <w:spacing w:before="0" w:after="0" w:line="240" w:lineRule="atLeast"/>
      <w:ind w:left="0" w:right="0"/>
    </w:pPr>
    <w:rPr>
      <w:rFonts w:ascii="Arial" w:eastAsia="Times New Roman" w:hAnsi="Arial" w:cs="Times New Roman"/>
      <w:color w:val="auto"/>
      <w:kern w:val="0"/>
      <w:sz w:val="20"/>
      <w:lang w:eastAsia="en-US"/>
    </w:rPr>
  </w:style>
  <w:style w:type="paragraph" w:customStyle="1" w:styleId="StyleSubtitleCover2TopNoborder">
    <w:name w:val="Style Subtitle Cover2 + Top: (No border)"/>
    <w:basedOn w:val="Normal"/>
    <w:rsid w:val="006457B2"/>
    <w:pPr>
      <w:keepNext/>
      <w:keepLines/>
      <w:spacing w:before="0" w:after="0" w:line="480" w:lineRule="atLeast"/>
      <w:ind w:left="0" w:right="0"/>
      <w:jc w:val="right"/>
    </w:pPr>
    <w:rPr>
      <w:rFonts w:ascii="Times New Roman" w:eastAsia="Times New Roman" w:hAnsi="Times New Roman" w:cs="Times New Roman"/>
      <w:color w:val="auto"/>
      <w:kern w:val="28"/>
      <w:sz w:val="32"/>
      <w:lang w:eastAsia="en-US"/>
    </w:rPr>
  </w:style>
  <w:style w:type="paragraph" w:customStyle="1" w:styleId="Appendix">
    <w:name w:val="Appendix"/>
    <w:basedOn w:val="Normal"/>
    <w:rsid w:val="006457B2"/>
    <w:pPr>
      <w:spacing w:before="60" w:after="60"/>
      <w:ind w:left="0" w:right="0"/>
      <w:jc w:val="both"/>
    </w:pPr>
    <w:rPr>
      <w:rFonts w:ascii="Times New Roman" w:eastAsia="Times New Roman" w:hAnsi="Times New Roman" w:cs="Times New Roman"/>
      <w:b/>
      <w:color w:val="auto"/>
      <w:kern w:val="0"/>
      <w:sz w:val="28"/>
      <w:szCs w:val="28"/>
      <w:lang w:eastAsia="en-US"/>
    </w:rPr>
  </w:style>
  <w:style w:type="paragraph" w:customStyle="1" w:styleId="InfoBlue">
    <w:name w:val="InfoBlue"/>
    <w:basedOn w:val="Normal"/>
    <w:next w:val="BodyText"/>
    <w:rsid w:val="006457B2"/>
    <w:pPr>
      <w:widowControl w:val="0"/>
      <w:spacing w:before="0" w:after="120" w:line="240" w:lineRule="atLeast"/>
      <w:ind w:left="576" w:right="0"/>
      <w:jc w:val="both"/>
    </w:pPr>
    <w:rPr>
      <w:rFonts w:ascii="Times New Roman" w:eastAsia="Times New Roman" w:hAnsi="Times New Roman" w:cs="Times New Roman"/>
      <w:i/>
      <w:color w:val="0000F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0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davis@tiempo.com"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2.xml"/><Relationship Id="rId30" Type="http://schemas.openxmlformats.org/officeDocument/2006/relationships/header" Target="header3.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avis3\AppData\Local\Microsoft\Office\16.0\DTS\en-US%7b683EA83F-4B8B-432F-AA3B-FB10FEAA1F6B%7d\%7b73C6B74E-9B70-4C1D-B133-82A91B8C44BA%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4.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{73C6B74E-9B70-4C1D-B133-82A91B8C44BA}tf56348247_win32</Template>
  <TotalTime>66</TotalTime>
  <Pages>35</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Group 4 Business Proposal</vt:lpstr>
    </vt:vector>
  </TitlesOfParts>
  <Company>Tiempo Payroll management</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Business Proposal</dc:title>
  <dc:subject>Group members</dc:subject>
  <dc:creator>Tonisha b. * Will C. * Jessica D.* Nelmi P. * jamie W. * Michael w.</dc:creator>
  <cp:keywords/>
  <dc:description/>
  <cp:lastModifiedBy>Davis, Jessica</cp:lastModifiedBy>
  <cp:revision>8</cp:revision>
  <dcterms:created xsi:type="dcterms:W3CDTF">2024-05-01T21:52:00Z</dcterms:created>
  <dcterms:modified xsi:type="dcterms:W3CDTF">2024-06-26T14:26:00Z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427fc8b841fc757d8b2f9375f37a705eddee4f8eeaaf225332d0589132128f55</vt:lpwstr>
  </property>
</Properties>
</file>